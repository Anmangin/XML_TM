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1510"/>
        <w:tblW w:w="7925" w:type="dxa"/>
        <w:tblLayout w:type="fixed"/>
        <w:tblLook w:val="04A0" w:firstRow="1" w:lastRow="0" w:firstColumn="1" w:lastColumn="0" w:noHBand="0" w:noVBand="1"/>
      </w:tblPr>
      <w:tblGrid>
        <w:gridCol w:w="561"/>
        <w:gridCol w:w="573"/>
        <w:gridCol w:w="547"/>
        <w:gridCol w:w="6244"/>
        <w:tblGridChange w:id="0">
          <w:tblGrid>
            <w:gridCol w:w="5"/>
            <w:gridCol w:w="556"/>
            <w:gridCol w:w="5"/>
            <w:gridCol w:w="555"/>
            <w:gridCol w:w="13"/>
            <w:gridCol w:w="5"/>
            <w:gridCol w:w="542"/>
            <w:gridCol w:w="5"/>
            <w:gridCol w:w="6239"/>
            <w:gridCol w:w="5"/>
          </w:tblGrid>
        </w:tblGridChange>
      </w:tblGrid>
      <w:tr w:rsidR="00D45A8A" w:rsidRPr="00C90C75" w14:paraId="2ECAFA8E" w14:textId="77777777" w:rsidTr="00F64781">
        <w:trPr>
          <w:trHeight w:val="340"/>
        </w:trPr>
        <w:tc>
          <w:tcPr>
            <w:tcW w:w="561" w:type="dxa"/>
          </w:tcPr>
          <w:p w14:paraId="3BDF63B4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08D80B94" wp14:editId="6340DA05">
                  <wp:extent cx="152462" cy="219164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" cy="2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4" w:type="dxa"/>
            <w:gridSpan w:val="3"/>
          </w:tcPr>
          <w:p w14:paraId="0400D3D3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sz w:val="20"/>
              </w:rPr>
              <w:t>[NUMPAT]-PRENOM-NOM</w:t>
            </w:r>
          </w:p>
        </w:tc>
      </w:tr>
      <w:tr w:rsidR="00C90C75" w:rsidRPr="00C90C75" w14:paraId="533DCBED" w14:textId="77777777" w:rsidTr="00F64781">
        <w:tblPrEx>
          <w:tblW w:w="7925" w:type="dxa"/>
          <w:tblLayout w:type="fixed"/>
          <w:tblPrExChange w:id="1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3" w:author="MANGIN ANTHONY" w:date="2022-11-03T15:15:00Z">
              <w:tcPr>
                <w:tcW w:w="561" w:type="dxa"/>
                <w:gridSpan w:val="2"/>
              </w:tcPr>
            </w:tcPrChange>
          </w:tcPr>
          <w:p w14:paraId="3BFAD634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4" w:author="MANGIN ANTHONY" w:date="2022-11-03T15:15:00Z">
              <w:tcPr>
                <w:tcW w:w="560" w:type="dxa"/>
                <w:gridSpan w:val="2"/>
              </w:tcPr>
            </w:tcPrChange>
          </w:tcPr>
          <w:p w14:paraId="20F860B5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47" w:type="dxa"/>
            <w:tcPrChange w:id="5" w:author="MANGIN ANTHONY" w:date="2022-11-03T15:15:00Z">
              <w:tcPr>
                <w:tcW w:w="560" w:type="dxa"/>
                <w:gridSpan w:val="3"/>
              </w:tcPr>
            </w:tcPrChange>
          </w:tcPr>
          <w:p w14:paraId="73A2D518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49F8E6EE" wp14:editId="6CC00EA0">
                  <wp:extent cx="181048" cy="181048"/>
                  <wp:effectExtent l="0" t="0" r="9525" b="9525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6" w:author="MANGIN ANTHONY" w:date="2022-11-03T15:15:00Z">
              <w:tcPr>
                <w:tcW w:w="6244" w:type="dxa"/>
                <w:gridSpan w:val="2"/>
              </w:tcPr>
            </w:tcPrChange>
          </w:tcPr>
          <w:p w14:paraId="48D5F5A6" w14:textId="753E8E0B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F00-</w:t>
            </w:r>
            <w:r w:rsidRPr="00C90C7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Patient Information</w:t>
            </w:r>
          </w:p>
        </w:tc>
      </w:tr>
      <w:tr w:rsidR="00AE3989" w:rsidRPr="00C90C75" w14:paraId="27E26D90" w14:textId="77777777" w:rsidTr="00F64781">
        <w:tblPrEx>
          <w:tblW w:w="7925" w:type="dxa"/>
          <w:tblLayout w:type="fixed"/>
          <w:tblPrExChange w:id="7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8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9" w:author="MANGIN ANTHONY" w:date="2022-11-03T15:15:00Z">
              <w:tcPr>
                <w:tcW w:w="561" w:type="dxa"/>
                <w:gridSpan w:val="2"/>
              </w:tcPr>
            </w:tcPrChange>
          </w:tcPr>
          <w:p w14:paraId="04C52F26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0" w:author="MANGIN ANTHONY" w:date="2022-11-03T15:15:00Z">
              <w:tcPr>
                <w:tcW w:w="560" w:type="dxa"/>
                <w:gridSpan w:val="2"/>
              </w:tcPr>
            </w:tcPrChange>
          </w:tcPr>
          <w:p w14:paraId="1BAE7570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1EFE0BFC" wp14:editId="131E7FC4">
                  <wp:extent cx="200106" cy="181048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11" w:author="MANGIN ANTHONY" w:date="2022-11-03T15:15:00Z">
              <w:tcPr>
                <w:tcW w:w="6804" w:type="dxa"/>
                <w:gridSpan w:val="5"/>
              </w:tcPr>
            </w:tcPrChange>
          </w:tcPr>
          <w:p w14:paraId="0EDBF8BF" w14:textId="4A93E722" w:rsidR="00282C21" w:rsidRPr="00C90C75" w:rsidRDefault="00282C21" w:rsidP="00C90C75">
            <w:pPr>
              <w:spacing w:after="0" w:line="240" w:lineRule="auto"/>
              <w:rPr>
                <w:b/>
                <w:sz w:val="20"/>
              </w:rPr>
            </w:pPr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>Registration-[visit date]</w:t>
            </w:r>
          </w:p>
        </w:tc>
      </w:tr>
      <w:tr w:rsidR="00C90C75" w:rsidRPr="00C90C75" w14:paraId="7E0A983B" w14:textId="77777777" w:rsidTr="00F64781">
        <w:tblPrEx>
          <w:tblW w:w="7925" w:type="dxa"/>
          <w:tblLayout w:type="fixed"/>
          <w:tblPrExChange w:id="12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3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4" w:author="MANGIN ANTHONY" w:date="2022-11-03T15:15:00Z">
              <w:tcPr>
                <w:tcW w:w="561" w:type="dxa"/>
                <w:gridSpan w:val="2"/>
              </w:tcPr>
            </w:tcPrChange>
          </w:tcPr>
          <w:p w14:paraId="3491ED4D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5" w:author="MANGIN ANTHONY" w:date="2022-11-03T15:15:00Z">
              <w:tcPr>
                <w:tcW w:w="560" w:type="dxa"/>
                <w:gridSpan w:val="2"/>
              </w:tcPr>
            </w:tcPrChange>
          </w:tcPr>
          <w:p w14:paraId="5D498175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47" w:type="dxa"/>
            <w:tcPrChange w:id="16" w:author="MANGIN ANTHONY" w:date="2022-11-03T15:15:00Z">
              <w:tcPr>
                <w:tcW w:w="560" w:type="dxa"/>
                <w:gridSpan w:val="3"/>
              </w:tcPr>
            </w:tcPrChange>
          </w:tcPr>
          <w:p w14:paraId="67F84137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1418450B" wp14:editId="021D6B60">
                  <wp:extent cx="181048" cy="181048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7" w:author="MANGIN ANTHONY" w:date="2022-11-03T15:15:00Z">
              <w:tcPr>
                <w:tcW w:w="6244" w:type="dxa"/>
                <w:gridSpan w:val="2"/>
              </w:tcPr>
            </w:tcPrChange>
          </w:tcPr>
          <w:p w14:paraId="39EAC168" w14:textId="2716E9C8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F01-Inclusion Criteria</w:t>
            </w:r>
          </w:p>
        </w:tc>
      </w:tr>
      <w:tr w:rsidR="00C90C75" w:rsidRPr="00C90C75" w14:paraId="06F424CD" w14:textId="77777777" w:rsidTr="00F64781">
        <w:tblPrEx>
          <w:tblW w:w="7925" w:type="dxa"/>
          <w:tblLayout w:type="fixed"/>
          <w:tblPrExChange w:id="18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9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0" w:author="MANGIN ANTHONY" w:date="2022-11-03T15:15:00Z">
              <w:tcPr>
                <w:tcW w:w="561" w:type="dxa"/>
                <w:gridSpan w:val="2"/>
              </w:tcPr>
            </w:tcPrChange>
          </w:tcPr>
          <w:p w14:paraId="777F0D63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1" w:author="MANGIN ANTHONY" w:date="2022-11-03T15:15:00Z">
              <w:tcPr>
                <w:tcW w:w="560" w:type="dxa"/>
                <w:gridSpan w:val="2"/>
              </w:tcPr>
            </w:tcPrChange>
          </w:tcPr>
          <w:p w14:paraId="603175D7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47" w:type="dxa"/>
            <w:tcPrChange w:id="22" w:author="MANGIN ANTHONY" w:date="2022-11-03T15:15:00Z">
              <w:tcPr>
                <w:tcW w:w="560" w:type="dxa"/>
                <w:gridSpan w:val="3"/>
              </w:tcPr>
            </w:tcPrChange>
          </w:tcPr>
          <w:p w14:paraId="6482A214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DACF414" wp14:editId="2F1C7192">
                  <wp:extent cx="181048" cy="181048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3" w:author="MANGIN ANTHONY" w:date="2022-11-03T15:15:00Z">
              <w:tcPr>
                <w:tcW w:w="6244" w:type="dxa"/>
                <w:gridSpan w:val="2"/>
              </w:tcPr>
            </w:tcPrChange>
          </w:tcPr>
          <w:p w14:paraId="0290C577" w14:textId="35135CBF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F02-Exclusion Criteria</w:t>
            </w:r>
          </w:p>
        </w:tc>
      </w:tr>
      <w:tr w:rsidR="00C90C75" w:rsidRPr="00C90C75" w14:paraId="5420781C" w14:textId="77777777" w:rsidTr="00F64781">
        <w:tblPrEx>
          <w:tblW w:w="7925" w:type="dxa"/>
          <w:tblLayout w:type="fixed"/>
          <w:tblPrExChange w:id="24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5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6" w:author="MANGIN ANTHONY" w:date="2022-11-03T15:15:00Z">
              <w:tcPr>
                <w:tcW w:w="561" w:type="dxa"/>
                <w:gridSpan w:val="2"/>
              </w:tcPr>
            </w:tcPrChange>
          </w:tcPr>
          <w:p w14:paraId="5F347349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7" w:author="MANGIN ANTHONY" w:date="2022-11-03T15:15:00Z">
              <w:tcPr>
                <w:tcW w:w="560" w:type="dxa"/>
                <w:gridSpan w:val="2"/>
              </w:tcPr>
            </w:tcPrChange>
          </w:tcPr>
          <w:p w14:paraId="7A37ABCC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47" w:type="dxa"/>
            <w:tcPrChange w:id="28" w:author="MANGIN ANTHONY" w:date="2022-11-03T15:15:00Z">
              <w:tcPr>
                <w:tcW w:w="560" w:type="dxa"/>
                <w:gridSpan w:val="3"/>
              </w:tcPr>
            </w:tcPrChange>
          </w:tcPr>
          <w:p w14:paraId="44C69E6E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713DB166" wp14:editId="66CB7B35">
                  <wp:extent cx="181048" cy="181048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9" w:author="MANGIN ANTHONY" w:date="2022-11-03T15:15:00Z">
              <w:tcPr>
                <w:tcW w:w="6244" w:type="dxa"/>
                <w:gridSpan w:val="2"/>
              </w:tcPr>
            </w:tcPrChange>
          </w:tcPr>
          <w:p w14:paraId="12B8BC67" w14:textId="42D9E2FA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F03-Registration  Request</w:t>
            </w:r>
          </w:p>
        </w:tc>
      </w:tr>
      <w:tr w:rsidR="00C90C75" w:rsidRPr="00C90C75" w14:paraId="5E9AF080" w14:textId="77777777" w:rsidTr="00F64781">
        <w:tblPrEx>
          <w:tblW w:w="7925" w:type="dxa"/>
          <w:tblLayout w:type="fixed"/>
          <w:tblPrExChange w:id="30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31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32" w:author="MANGIN ANTHONY" w:date="2022-11-03T15:15:00Z">
              <w:tcPr>
                <w:tcW w:w="561" w:type="dxa"/>
                <w:gridSpan w:val="2"/>
              </w:tcPr>
            </w:tcPrChange>
          </w:tcPr>
          <w:p w14:paraId="7CACA8F4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33" w:author="MANGIN ANTHONY" w:date="2022-11-03T15:15:00Z">
              <w:tcPr>
                <w:tcW w:w="560" w:type="dxa"/>
                <w:gridSpan w:val="2"/>
              </w:tcPr>
            </w:tcPrChange>
          </w:tcPr>
          <w:p w14:paraId="06DA903B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47" w:type="dxa"/>
            <w:tcPrChange w:id="34" w:author="MANGIN ANTHONY" w:date="2022-11-03T15:15:00Z">
              <w:tcPr>
                <w:tcW w:w="560" w:type="dxa"/>
                <w:gridSpan w:val="3"/>
              </w:tcPr>
            </w:tcPrChange>
          </w:tcPr>
          <w:p w14:paraId="09DBD704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2742827D" wp14:editId="3D94ADE8">
                  <wp:extent cx="181048" cy="181048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35" w:author="MANGIN ANTHONY" w:date="2022-11-03T15:15:00Z">
              <w:tcPr>
                <w:tcW w:w="6244" w:type="dxa"/>
                <w:gridSpan w:val="2"/>
              </w:tcPr>
            </w:tcPrChange>
          </w:tcPr>
          <w:p w14:paraId="51D4750A" w14:textId="6D2AF0B1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F04-Registration  Result</w:t>
            </w:r>
          </w:p>
        </w:tc>
      </w:tr>
      <w:tr w:rsidR="00C90C75" w:rsidRPr="00C90C75" w14:paraId="76213347" w14:textId="77777777" w:rsidTr="00F64781">
        <w:tblPrEx>
          <w:tblW w:w="7925" w:type="dxa"/>
          <w:tblLayout w:type="fixed"/>
          <w:tblPrExChange w:id="36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37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38" w:author="MANGIN ANTHONY" w:date="2022-11-03T15:15:00Z">
              <w:tcPr>
                <w:tcW w:w="561" w:type="dxa"/>
                <w:gridSpan w:val="2"/>
              </w:tcPr>
            </w:tcPrChange>
          </w:tcPr>
          <w:p w14:paraId="79093F9B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39" w:author="MANGIN ANTHONY" w:date="2022-11-03T15:15:00Z">
              <w:tcPr>
                <w:tcW w:w="560" w:type="dxa"/>
                <w:gridSpan w:val="2"/>
              </w:tcPr>
            </w:tcPrChange>
          </w:tcPr>
          <w:p w14:paraId="72DA06BB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47" w:type="dxa"/>
            <w:tcPrChange w:id="40" w:author="MANGIN ANTHONY" w:date="2022-11-03T15:15:00Z">
              <w:tcPr>
                <w:tcW w:w="560" w:type="dxa"/>
                <w:gridSpan w:val="3"/>
              </w:tcPr>
            </w:tcPrChange>
          </w:tcPr>
          <w:p w14:paraId="314123A7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0BE0757A" wp14:editId="3D0774C7">
                  <wp:extent cx="181048" cy="181048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41" w:author="MANGIN ANTHONY" w:date="2022-11-03T15:15:00Z">
              <w:tcPr>
                <w:tcW w:w="6244" w:type="dxa"/>
                <w:gridSpan w:val="2"/>
              </w:tcPr>
            </w:tcPrChange>
          </w:tcPr>
          <w:p w14:paraId="2B0190EA" w14:textId="23609FA7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 xml:space="preserve">F05-Correction of </w:t>
            </w:r>
            <w:r w:rsidRPr="00C90C75">
              <w:rPr>
                <w:sz w:val="20"/>
              </w:rPr>
              <w:t xml:space="preserve"> </w:t>
            </w: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registration criteria</w:t>
            </w:r>
          </w:p>
        </w:tc>
      </w:tr>
      <w:tr w:rsidR="00AE3989" w:rsidRPr="00C90C75" w14:paraId="6096FA59" w14:textId="77777777" w:rsidTr="00F64781">
        <w:tblPrEx>
          <w:tblW w:w="7925" w:type="dxa"/>
          <w:tblLayout w:type="fixed"/>
          <w:tblPrExChange w:id="42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43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44" w:author="MANGIN ANTHONY" w:date="2022-11-03T15:15:00Z">
              <w:tcPr>
                <w:tcW w:w="561" w:type="dxa"/>
                <w:gridSpan w:val="2"/>
              </w:tcPr>
            </w:tcPrChange>
          </w:tcPr>
          <w:p w14:paraId="72B91590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45" w:author="MANGIN ANTHONY" w:date="2022-11-03T15:15:00Z">
              <w:tcPr>
                <w:tcW w:w="560" w:type="dxa"/>
                <w:gridSpan w:val="2"/>
              </w:tcPr>
            </w:tcPrChange>
          </w:tcPr>
          <w:p w14:paraId="417D2F5F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217DD9E" wp14:editId="489DE2BF">
                  <wp:extent cx="200106" cy="181048"/>
                  <wp:effectExtent l="0" t="0" r="9525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46" w:author="MANGIN ANTHONY" w:date="2022-11-03T15:15:00Z">
              <w:tcPr>
                <w:tcW w:w="6804" w:type="dxa"/>
                <w:gridSpan w:val="5"/>
              </w:tcPr>
            </w:tcPrChange>
          </w:tcPr>
          <w:p w14:paraId="7A8F254D" w14:textId="02DC90F8" w:rsidR="00282C21" w:rsidRPr="00C90C75" w:rsidRDefault="00282C21" w:rsidP="00C90C75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</w:pPr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>Baseline</w:t>
            </w:r>
          </w:p>
        </w:tc>
      </w:tr>
      <w:tr w:rsidR="00D45A8A" w:rsidRPr="00C90C75" w14:paraId="32C8A9B2" w14:textId="77777777" w:rsidTr="00F64781">
        <w:tblPrEx>
          <w:tblW w:w="7925" w:type="dxa"/>
          <w:tblLayout w:type="fixed"/>
          <w:tblPrExChange w:id="47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48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49" w:author="MANGIN ANTHONY" w:date="2022-11-03T15:15:00Z">
              <w:tcPr>
                <w:tcW w:w="561" w:type="dxa"/>
                <w:gridSpan w:val="2"/>
              </w:tcPr>
            </w:tcPrChange>
          </w:tcPr>
          <w:p w14:paraId="1B0F2072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50" w:author="MANGIN ANTHONY" w:date="2022-11-03T15:15:00Z">
              <w:tcPr>
                <w:tcW w:w="560" w:type="dxa"/>
                <w:gridSpan w:val="2"/>
              </w:tcPr>
            </w:tcPrChange>
          </w:tcPr>
          <w:p w14:paraId="2E5C6F69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51" w:author="MANGIN ANTHONY" w:date="2022-11-03T15:15:00Z">
              <w:tcPr>
                <w:tcW w:w="560" w:type="dxa"/>
                <w:gridSpan w:val="3"/>
              </w:tcPr>
            </w:tcPrChange>
          </w:tcPr>
          <w:p w14:paraId="2B2AD940" w14:textId="77777777" w:rsidR="00282C21" w:rsidRPr="00C90C75" w:rsidRDefault="00282C21" w:rsidP="00C90C75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6244" w:type="dxa"/>
            <w:tcPrChange w:id="52" w:author="MANGIN ANTHONY" w:date="2022-11-03T15:15:00Z">
              <w:tcPr>
                <w:tcW w:w="6244" w:type="dxa"/>
                <w:gridSpan w:val="2"/>
              </w:tcPr>
            </w:tcPrChange>
          </w:tcPr>
          <w:p w14:paraId="25DD3861" w14:textId="77777777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F06-Relevant medical history</w:t>
            </w:r>
          </w:p>
        </w:tc>
      </w:tr>
      <w:tr w:rsidR="00C90C75" w:rsidRPr="00C90C75" w14:paraId="697F3439" w14:textId="77777777" w:rsidTr="00F64781">
        <w:tblPrEx>
          <w:tblW w:w="7925" w:type="dxa"/>
          <w:tblLayout w:type="fixed"/>
          <w:tblPrExChange w:id="53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54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55" w:author="MANGIN ANTHONY" w:date="2022-11-03T15:15:00Z">
              <w:tcPr>
                <w:tcW w:w="561" w:type="dxa"/>
                <w:gridSpan w:val="2"/>
              </w:tcPr>
            </w:tcPrChange>
          </w:tcPr>
          <w:p w14:paraId="5722DDF1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56" w:author="MANGIN ANTHONY" w:date="2022-11-03T15:15:00Z">
              <w:tcPr>
                <w:tcW w:w="560" w:type="dxa"/>
                <w:gridSpan w:val="2"/>
              </w:tcPr>
            </w:tcPrChange>
          </w:tcPr>
          <w:p w14:paraId="6FA93CF1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57" w:author="MANGIN ANTHONY" w:date="2022-11-03T15:15:00Z">
              <w:tcPr>
                <w:tcW w:w="560" w:type="dxa"/>
                <w:gridSpan w:val="3"/>
              </w:tcPr>
            </w:tcPrChange>
          </w:tcPr>
          <w:p w14:paraId="4A93D3F3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C1085E3" wp14:editId="50ED40C3">
                  <wp:extent cx="181048" cy="181048"/>
                  <wp:effectExtent l="0" t="0" r="9525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58" w:author="MANGIN ANTHONY" w:date="2022-11-03T15:15:00Z">
              <w:tcPr>
                <w:tcW w:w="6244" w:type="dxa"/>
                <w:gridSpan w:val="2"/>
              </w:tcPr>
            </w:tcPrChange>
          </w:tcPr>
          <w:p w14:paraId="2436E86C" w14:textId="50E1AC3F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F07-Prior chemotherapy</w:t>
            </w:r>
          </w:p>
        </w:tc>
      </w:tr>
      <w:tr w:rsidR="00C90C75" w:rsidRPr="00C90C75" w14:paraId="13E3589E" w14:textId="77777777" w:rsidTr="00F64781">
        <w:tblPrEx>
          <w:tblW w:w="7925" w:type="dxa"/>
          <w:tblLayout w:type="fixed"/>
          <w:tblPrExChange w:id="59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60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61" w:author="MANGIN ANTHONY" w:date="2022-11-03T15:15:00Z">
              <w:tcPr>
                <w:tcW w:w="561" w:type="dxa"/>
                <w:gridSpan w:val="2"/>
              </w:tcPr>
            </w:tcPrChange>
          </w:tcPr>
          <w:p w14:paraId="5003695D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62" w:author="MANGIN ANTHONY" w:date="2022-11-03T15:15:00Z">
              <w:tcPr>
                <w:tcW w:w="560" w:type="dxa"/>
                <w:gridSpan w:val="2"/>
              </w:tcPr>
            </w:tcPrChange>
          </w:tcPr>
          <w:p w14:paraId="2DEDFBE3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63" w:author="MANGIN ANTHONY" w:date="2022-11-03T15:15:00Z">
              <w:tcPr>
                <w:tcW w:w="560" w:type="dxa"/>
                <w:gridSpan w:val="3"/>
              </w:tcPr>
            </w:tcPrChange>
          </w:tcPr>
          <w:p w14:paraId="1DE50AE9" w14:textId="77777777" w:rsidR="00282C21" w:rsidRPr="00C90C75" w:rsidRDefault="00282C21" w:rsidP="00C90C75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8DA56E0" wp14:editId="2B43A7A4">
                  <wp:extent cx="181048" cy="181048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64" w:author="MANGIN ANTHONY" w:date="2022-11-03T15:15:00Z">
              <w:tcPr>
                <w:tcW w:w="6244" w:type="dxa"/>
                <w:gridSpan w:val="2"/>
              </w:tcPr>
            </w:tcPrChange>
          </w:tcPr>
          <w:p w14:paraId="76E03F25" w14:textId="354F3DE1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F08-Lung Cancer Description</w:t>
            </w:r>
          </w:p>
        </w:tc>
      </w:tr>
      <w:tr w:rsidR="00282C21" w:rsidRPr="00C90C75" w14:paraId="46837094" w14:textId="77777777" w:rsidTr="00F64781">
        <w:tblPrEx>
          <w:tblW w:w="7925" w:type="dxa"/>
          <w:tblLayout w:type="fixed"/>
          <w:tblPrExChange w:id="65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66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67" w:author="MANGIN ANTHONY" w:date="2022-11-03T15:15:00Z">
              <w:tcPr>
                <w:tcW w:w="561" w:type="dxa"/>
                <w:gridSpan w:val="2"/>
              </w:tcPr>
            </w:tcPrChange>
          </w:tcPr>
          <w:p w14:paraId="13CB67B7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68" w:author="MANGIN ANTHONY" w:date="2022-11-03T15:15:00Z">
              <w:tcPr>
                <w:tcW w:w="560" w:type="dxa"/>
                <w:gridSpan w:val="2"/>
              </w:tcPr>
            </w:tcPrChange>
          </w:tcPr>
          <w:p w14:paraId="7D568170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69" w:author="MANGIN ANTHONY" w:date="2022-11-03T15:15:00Z">
              <w:tcPr>
                <w:tcW w:w="560" w:type="dxa"/>
                <w:gridSpan w:val="3"/>
              </w:tcPr>
            </w:tcPrChange>
          </w:tcPr>
          <w:p w14:paraId="7AB09B19" w14:textId="77777777" w:rsidR="00282C21" w:rsidRPr="00C90C75" w:rsidRDefault="00282C21" w:rsidP="00C90C75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5D83175E" wp14:editId="0924545B">
                  <wp:extent cx="181048" cy="181048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70" w:author="MANGIN ANTHONY" w:date="2022-11-03T15:15:00Z">
              <w:tcPr>
                <w:tcW w:w="6244" w:type="dxa"/>
                <w:gridSpan w:val="2"/>
              </w:tcPr>
            </w:tcPrChange>
          </w:tcPr>
          <w:p w14:paraId="643B0032" w14:textId="49DA3842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 xml:space="preserve">F09-Vital sign and Clinical Examination </w:t>
            </w:r>
          </w:p>
        </w:tc>
      </w:tr>
      <w:tr w:rsidR="00C90C75" w:rsidRPr="00C90C75" w14:paraId="180025DC" w14:textId="77777777" w:rsidTr="00F64781">
        <w:tblPrEx>
          <w:tblW w:w="7925" w:type="dxa"/>
          <w:tblLayout w:type="fixed"/>
          <w:tblPrExChange w:id="71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72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73" w:author="MANGIN ANTHONY" w:date="2022-11-03T15:15:00Z">
              <w:tcPr>
                <w:tcW w:w="561" w:type="dxa"/>
                <w:gridSpan w:val="2"/>
              </w:tcPr>
            </w:tcPrChange>
          </w:tcPr>
          <w:p w14:paraId="7D42A300" w14:textId="53AD26D3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74" w:author="MANGIN ANTHONY" w:date="2022-11-03T15:15:00Z">
              <w:tcPr>
                <w:tcW w:w="560" w:type="dxa"/>
                <w:gridSpan w:val="2"/>
              </w:tcPr>
            </w:tcPrChange>
          </w:tcPr>
          <w:p w14:paraId="00744358" w14:textId="77777777" w:rsidR="00282C21" w:rsidRPr="00C90C75" w:rsidRDefault="00282C21" w:rsidP="00C90C75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75" w:author="MANGIN ANTHONY" w:date="2022-11-03T15:15:00Z">
              <w:tcPr>
                <w:tcW w:w="560" w:type="dxa"/>
                <w:gridSpan w:val="3"/>
              </w:tcPr>
            </w:tcPrChange>
          </w:tcPr>
          <w:p w14:paraId="074842B1" w14:textId="77777777" w:rsidR="00282C21" w:rsidRPr="00C90C75" w:rsidRDefault="00282C21" w:rsidP="00C90C75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254283E4" wp14:editId="03CA7B61">
                  <wp:extent cx="181048" cy="181048"/>
                  <wp:effectExtent l="0" t="0" r="9525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76" w:author="MANGIN ANTHONY" w:date="2022-11-03T15:15:00Z">
              <w:tcPr>
                <w:tcW w:w="6244" w:type="dxa"/>
                <w:gridSpan w:val="2"/>
              </w:tcPr>
            </w:tcPrChange>
          </w:tcPr>
          <w:p w14:paraId="7A332ADC" w14:textId="65880EB5" w:rsidR="00282C21" w:rsidRPr="00C90C75" w:rsidRDefault="00282C21" w:rsidP="00C90C7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F10-Laboratory tests</w:t>
            </w:r>
          </w:p>
        </w:tc>
      </w:tr>
      <w:tr w:rsidR="00CC6B63" w:rsidRPr="00C90C75" w14:paraId="7B8542CB" w14:textId="77777777" w:rsidTr="00F64781">
        <w:tblPrEx>
          <w:tblW w:w="7925" w:type="dxa"/>
          <w:tblLayout w:type="fixed"/>
          <w:tblPrExChange w:id="77" w:author="MANGIN ANTHONY" w:date="2022-11-03T17:23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467"/>
          <w:ins w:id="78" w:author="MANGIN ANTHONY" w:date="2022-11-03T17:22:00Z"/>
          <w:trPrChange w:id="79" w:author="MANGIN ANTHONY" w:date="2022-11-03T17:23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80" w:author="MANGIN ANTHONY" w:date="2022-11-03T17:23:00Z">
              <w:tcPr>
                <w:tcW w:w="561" w:type="dxa"/>
                <w:gridSpan w:val="2"/>
              </w:tcPr>
            </w:tcPrChange>
          </w:tcPr>
          <w:p w14:paraId="4059A367" w14:textId="77777777" w:rsidR="00CC6B63" w:rsidRPr="00C90C75" w:rsidDel="00FB768C" w:rsidRDefault="00CC6B63" w:rsidP="00CC6B63">
            <w:pPr>
              <w:spacing w:after="0" w:line="240" w:lineRule="auto"/>
              <w:rPr>
                <w:ins w:id="81" w:author="MANGIN ANTHONY" w:date="2022-11-03T17:22:00Z"/>
                <w:sz w:val="20"/>
              </w:rPr>
            </w:pPr>
          </w:p>
        </w:tc>
        <w:tc>
          <w:tcPr>
            <w:tcW w:w="573" w:type="dxa"/>
            <w:tcPrChange w:id="82" w:author="MANGIN ANTHONY" w:date="2022-11-03T17:23:00Z">
              <w:tcPr>
                <w:tcW w:w="573" w:type="dxa"/>
                <w:gridSpan w:val="3"/>
              </w:tcPr>
            </w:tcPrChange>
          </w:tcPr>
          <w:p w14:paraId="49DE8DE5" w14:textId="77777777" w:rsidR="00CC6B63" w:rsidRPr="00C90C75" w:rsidRDefault="00CC6B63" w:rsidP="00CC6B63">
            <w:pPr>
              <w:spacing w:after="0" w:line="240" w:lineRule="auto"/>
              <w:rPr>
                <w:ins w:id="83" w:author="MANGIN ANTHONY" w:date="2022-11-03T17:22:00Z"/>
                <w:noProof/>
                <w:sz w:val="20"/>
                <w:lang w:eastAsia="fr-FR"/>
              </w:rPr>
            </w:pPr>
            <w:ins w:id="84" w:author="MANGIN ANTHONY" w:date="2022-11-03T17:22:00Z">
              <w:r w:rsidRPr="00C90C75">
                <w:rPr>
                  <w:noProof/>
                  <w:sz w:val="20"/>
                  <w:lang w:eastAsia="fr-FR"/>
                </w:rPr>
                <w:drawing>
                  <wp:inline distT="0" distB="0" distL="0" distR="0" wp14:anchorId="55387748" wp14:editId="7244F060">
                    <wp:extent cx="200106" cy="181048"/>
                    <wp:effectExtent l="0" t="0" r="9525" b="9525"/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106" cy="1810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6791" w:type="dxa"/>
            <w:gridSpan w:val="2"/>
            <w:tcPrChange w:id="85" w:author="MANGIN ANTHONY" w:date="2022-11-03T17:23:00Z">
              <w:tcPr>
                <w:tcW w:w="6791" w:type="dxa"/>
                <w:gridSpan w:val="4"/>
              </w:tcPr>
            </w:tcPrChange>
          </w:tcPr>
          <w:p w14:paraId="79F65E1C" w14:textId="77777777" w:rsidR="00CC6B63" w:rsidRPr="00C90C75" w:rsidRDefault="00CC6B63" w:rsidP="00CC6B63">
            <w:pPr>
              <w:spacing w:after="0" w:line="240" w:lineRule="auto"/>
              <w:rPr>
                <w:ins w:id="86" w:author="MANGIN ANTHONY" w:date="2022-11-03T17:22:00Z"/>
                <w:sz w:val="20"/>
                <w:szCs w:val="18"/>
              </w:rPr>
            </w:pPr>
            <w:proofErr w:type="spellStart"/>
            <w:ins w:id="87" w:author="MANGIN ANTHONY" w:date="2022-11-03T17:22:00Z">
              <w:r w:rsidRPr="00C90C75">
                <w:rPr>
                  <w:rFonts w:ascii="Verdana" w:hAnsi="Verdana"/>
                  <w:b/>
                  <w:color w:val="000000"/>
                  <w:sz w:val="20"/>
                  <w:szCs w:val="18"/>
                  <w:shd w:val="clear" w:color="auto" w:fill="FFFFFF"/>
                </w:rPr>
                <w:t>Translational</w:t>
              </w:r>
              <w:proofErr w:type="spellEnd"/>
              <w:r w:rsidRPr="00C90C75">
                <w:rPr>
                  <w:rFonts w:ascii="Verdana" w:hAnsi="Verdana"/>
                  <w:b/>
                  <w:color w:val="000000"/>
                  <w:sz w:val="20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C90C75">
                <w:rPr>
                  <w:rFonts w:ascii="Verdana" w:hAnsi="Verdana"/>
                  <w:b/>
                  <w:color w:val="000000"/>
                  <w:sz w:val="20"/>
                  <w:szCs w:val="18"/>
                  <w:shd w:val="clear" w:color="auto" w:fill="FFFFFF"/>
                </w:rPr>
                <w:t>research</w:t>
              </w:r>
              <w:proofErr w:type="spellEnd"/>
            </w:ins>
          </w:p>
        </w:tc>
      </w:tr>
      <w:tr w:rsidR="00CC6B63" w:rsidRPr="00C90C75" w14:paraId="2CD72879" w14:textId="77777777" w:rsidTr="00F64781">
        <w:trPr>
          <w:trHeight w:val="340"/>
          <w:ins w:id="88" w:author="MANGIN ANTHONY" w:date="2022-11-03T17:22:00Z"/>
        </w:trPr>
        <w:tc>
          <w:tcPr>
            <w:tcW w:w="561" w:type="dxa"/>
          </w:tcPr>
          <w:p w14:paraId="426051DE" w14:textId="77777777" w:rsidR="00CC6B63" w:rsidRPr="00C90C75" w:rsidDel="00FB768C" w:rsidRDefault="00CC6B63" w:rsidP="00CC6B63">
            <w:pPr>
              <w:spacing w:after="0" w:line="240" w:lineRule="auto"/>
              <w:rPr>
                <w:ins w:id="89" w:author="MANGIN ANTHONY" w:date="2022-11-03T17:22:00Z"/>
                <w:sz w:val="20"/>
              </w:rPr>
            </w:pPr>
          </w:p>
        </w:tc>
        <w:tc>
          <w:tcPr>
            <w:tcW w:w="573" w:type="dxa"/>
          </w:tcPr>
          <w:p w14:paraId="04318FB0" w14:textId="77777777" w:rsidR="00CC6B63" w:rsidRPr="00C90C75" w:rsidRDefault="00CC6B63" w:rsidP="00CC6B63">
            <w:pPr>
              <w:spacing w:after="0" w:line="240" w:lineRule="auto"/>
              <w:rPr>
                <w:ins w:id="90" w:author="MANGIN ANTHONY" w:date="2022-11-03T17:22:00Z"/>
                <w:noProof/>
                <w:sz w:val="20"/>
                <w:lang w:eastAsia="fr-FR"/>
              </w:rPr>
            </w:pPr>
          </w:p>
        </w:tc>
        <w:tc>
          <w:tcPr>
            <w:tcW w:w="547" w:type="dxa"/>
          </w:tcPr>
          <w:p w14:paraId="7C6204D6" w14:textId="34F68BE8" w:rsidR="00CC6B63" w:rsidRPr="00C90C75" w:rsidRDefault="00CC6B63" w:rsidP="00CC6B63">
            <w:pPr>
              <w:spacing w:after="0" w:line="240" w:lineRule="auto"/>
              <w:rPr>
                <w:ins w:id="91" w:author="MANGIN ANTHONY" w:date="2022-11-03T17:22:00Z"/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ins w:id="92" w:author="MANGIN ANTHONY" w:date="2022-11-03T17:23:00Z">
              <w:r w:rsidRPr="00C90C75">
                <w:rPr>
                  <w:noProof/>
                  <w:sz w:val="20"/>
                  <w:lang w:eastAsia="fr-FR"/>
                </w:rPr>
                <w:drawing>
                  <wp:inline distT="0" distB="0" distL="0" distR="0" wp14:anchorId="716208F6" wp14:editId="58FEC2B9">
                    <wp:extent cx="181048" cy="181048"/>
                    <wp:effectExtent l="0" t="0" r="9525" b="9525"/>
                    <wp:docPr id="15" name="Image 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1048" cy="1810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6244" w:type="dxa"/>
          </w:tcPr>
          <w:p w14:paraId="576084E5" w14:textId="70F807DB" w:rsidR="00CC6B63" w:rsidRPr="00C90C75" w:rsidRDefault="00CC6B63" w:rsidP="00880D66">
            <w:pPr>
              <w:spacing w:after="0" w:line="240" w:lineRule="auto"/>
              <w:rPr>
                <w:ins w:id="93" w:author="MANGIN ANTHONY" w:date="2022-11-03T17:22:00Z"/>
                <w:sz w:val="20"/>
                <w:szCs w:val="18"/>
              </w:rPr>
            </w:pPr>
            <w:ins w:id="94" w:author="MANGIN ANTHONY" w:date="2022-11-03T17:23:00Z">
              <w:r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F1</w:t>
              </w:r>
            </w:ins>
            <w:ins w:id="95" w:author="MANGIN ANTHONY" w:date="2022-11-14T12:10:00Z">
              <w:r w:rsidR="00880D66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9</w:t>
              </w:r>
            </w:ins>
            <w:ins w:id="96" w:author="MANGIN ANTHONY" w:date="2022-11-03T17:23:00Z">
              <w:r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-Biopsy &amp; Blood sample</w:t>
              </w:r>
              <w:r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Baseline</w:t>
              </w:r>
            </w:ins>
          </w:p>
        </w:tc>
      </w:tr>
      <w:tr w:rsidR="00CC6B63" w:rsidRPr="00C90C75" w14:paraId="68E8F0BE" w14:textId="77777777" w:rsidTr="00F64781">
        <w:trPr>
          <w:trHeight w:val="340"/>
          <w:ins w:id="97" w:author="MANGIN ANTHONY" w:date="2022-11-03T17:23:00Z"/>
        </w:trPr>
        <w:tc>
          <w:tcPr>
            <w:tcW w:w="561" w:type="dxa"/>
          </w:tcPr>
          <w:p w14:paraId="56490F9C" w14:textId="77777777" w:rsidR="00CC6B63" w:rsidRPr="00C90C75" w:rsidDel="00FB768C" w:rsidRDefault="00CC6B63" w:rsidP="00CC6B63">
            <w:pPr>
              <w:spacing w:after="0" w:line="240" w:lineRule="auto"/>
              <w:rPr>
                <w:ins w:id="98" w:author="MANGIN ANTHONY" w:date="2022-11-03T17:23:00Z"/>
                <w:sz w:val="20"/>
              </w:rPr>
            </w:pPr>
          </w:p>
        </w:tc>
        <w:tc>
          <w:tcPr>
            <w:tcW w:w="573" w:type="dxa"/>
          </w:tcPr>
          <w:p w14:paraId="4BE8C2CA" w14:textId="77777777" w:rsidR="00CC6B63" w:rsidRPr="00C90C75" w:rsidRDefault="00CC6B63" w:rsidP="00CC6B63">
            <w:pPr>
              <w:spacing w:after="0" w:line="240" w:lineRule="auto"/>
              <w:rPr>
                <w:ins w:id="99" w:author="MANGIN ANTHONY" w:date="2022-11-03T17:23:00Z"/>
                <w:noProof/>
                <w:sz w:val="20"/>
                <w:lang w:eastAsia="fr-FR"/>
              </w:rPr>
            </w:pPr>
          </w:p>
        </w:tc>
        <w:tc>
          <w:tcPr>
            <w:tcW w:w="547" w:type="dxa"/>
          </w:tcPr>
          <w:p w14:paraId="3B85A789" w14:textId="22834AA1" w:rsidR="00CC6B63" w:rsidRPr="00C90C75" w:rsidRDefault="00CC6B63" w:rsidP="00CC6B63">
            <w:pPr>
              <w:spacing w:after="0" w:line="240" w:lineRule="auto"/>
              <w:rPr>
                <w:ins w:id="100" w:author="MANGIN ANTHONY" w:date="2022-11-03T17:23:00Z"/>
                <w:noProof/>
                <w:sz w:val="20"/>
                <w:lang w:eastAsia="fr-FR"/>
              </w:rPr>
            </w:pPr>
            <w:ins w:id="101" w:author="MANGIN ANTHONY" w:date="2022-11-03T17:23:00Z">
              <w:r w:rsidRPr="00C90C75">
                <w:rPr>
                  <w:noProof/>
                  <w:sz w:val="20"/>
                  <w:lang w:eastAsia="fr-FR"/>
                </w:rPr>
                <w:drawing>
                  <wp:inline distT="0" distB="0" distL="0" distR="0" wp14:anchorId="21D2B870" wp14:editId="2BFA7223">
                    <wp:extent cx="181048" cy="181048"/>
                    <wp:effectExtent l="0" t="0" r="9525" b="9525"/>
                    <wp:docPr id="19" name="Image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1048" cy="1810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6244" w:type="dxa"/>
          </w:tcPr>
          <w:p w14:paraId="1178F8AE" w14:textId="50BA96CA" w:rsidR="00CC6B63" w:rsidRPr="00C90C75" w:rsidRDefault="00CC6B63" w:rsidP="00880D66">
            <w:pPr>
              <w:spacing w:after="0" w:line="240" w:lineRule="auto"/>
              <w:rPr>
                <w:ins w:id="102" w:author="MANGIN ANTHONY" w:date="2022-11-03T17:23:00Z"/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ins w:id="103" w:author="MANGIN ANTHONY" w:date="2022-11-03T17:23:00Z">
              <w:r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F1</w:t>
              </w:r>
            </w:ins>
            <w:ins w:id="104" w:author="MANGIN ANTHONY" w:date="2022-11-14T12:10:00Z">
              <w:r w:rsidR="00880D66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9</w:t>
              </w:r>
            </w:ins>
            <w:ins w:id="105" w:author="MANGIN ANTHONY" w:date="2022-11-03T17:23:00Z">
              <w:r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-Biopsy &amp; Blood sample</w:t>
              </w:r>
              <w:r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Week 5</w:t>
              </w:r>
            </w:ins>
          </w:p>
        </w:tc>
      </w:tr>
      <w:tr w:rsidR="00CC6B63" w:rsidRPr="00C90C75" w14:paraId="51863AED" w14:textId="77777777" w:rsidTr="00F64781">
        <w:trPr>
          <w:trHeight w:val="326"/>
          <w:ins w:id="106" w:author="MANGIN ANTHONY" w:date="2022-11-03T17:23:00Z"/>
        </w:trPr>
        <w:tc>
          <w:tcPr>
            <w:tcW w:w="561" w:type="dxa"/>
          </w:tcPr>
          <w:p w14:paraId="4F08B388" w14:textId="77777777" w:rsidR="00CC6B63" w:rsidRPr="00C90C75" w:rsidRDefault="00CC6B63" w:rsidP="00CC6B63">
            <w:pPr>
              <w:spacing w:after="0" w:line="240" w:lineRule="auto"/>
              <w:rPr>
                <w:ins w:id="107" w:author="MANGIN ANTHONY" w:date="2022-11-03T17:23:00Z"/>
                <w:sz w:val="20"/>
              </w:rPr>
            </w:pPr>
          </w:p>
        </w:tc>
        <w:tc>
          <w:tcPr>
            <w:tcW w:w="573" w:type="dxa"/>
          </w:tcPr>
          <w:p w14:paraId="1BDC3A4E" w14:textId="77777777" w:rsidR="00CC6B63" w:rsidRPr="00C90C75" w:rsidRDefault="00CC6B63" w:rsidP="00CC6B63">
            <w:pPr>
              <w:spacing w:after="0" w:line="240" w:lineRule="auto"/>
              <w:rPr>
                <w:ins w:id="108" w:author="MANGIN ANTHONY" w:date="2022-11-03T17:23:00Z"/>
                <w:rFonts w:ascii="Verdana" w:hAnsi="Verdana"/>
                <w:b/>
                <w:noProof/>
                <w:color w:val="000000"/>
                <w:sz w:val="20"/>
                <w:szCs w:val="18"/>
                <w:shd w:val="clear" w:color="auto" w:fill="FFFFFF"/>
                <w:lang w:eastAsia="fr-FR"/>
              </w:rPr>
            </w:pPr>
          </w:p>
        </w:tc>
        <w:tc>
          <w:tcPr>
            <w:tcW w:w="6791" w:type="dxa"/>
            <w:gridSpan w:val="2"/>
          </w:tcPr>
          <w:p w14:paraId="6AB58A44" w14:textId="703DC6DB" w:rsidR="00CC6B63" w:rsidRPr="00C90C75" w:rsidRDefault="00CC6B63" w:rsidP="00880D66">
            <w:pPr>
              <w:spacing w:after="0" w:line="240" w:lineRule="auto"/>
              <w:rPr>
                <w:ins w:id="109" w:author="MANGIN ANTHONY" w:date="2022-11-03T17:23:00Z"/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</w:pPr>
            <w:ins w:id="110" w:author="MANGIN ANTHONY" w:date="2022-11-03T17:23:00Z">
              <w:r w:rsidRPr="00C90C75">
                <w:rPr>
                  <w:noProof/>
                  <w:sz w:val="20"/>
                  <w:lang w:eastAsia="fr-FR"/>
                </w:rPr>
                <w:drawing>
                  <wp:inline distT="0" distB="0" distL="0" distR="0" wp14:anchorId="31F5C7DB" wp14:editId="3D00E743">
                    <wp:extent cx="181048" cy="181048"/>
                    <wp:effectExtent l="0" t="0" r="9525" b="9525"/>
                    <wp:docPr id="35" name="Image 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1048" cy="1810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ins w:id="111" w:author="MANGIN ANTHONY" w:date="2022-11-03T17:24:00Z">
              <w:r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F1</w:t>
              </w:r>
            </w:ins>
            <w:ins w:id="112" w:author="MANGIN ANTHONY" w:date="2022-11-14T12:10:00Z">
              <w:r w:rsidR="00880D66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9</w:t>
              </w:r>
            </w:ins>
            <w:ins w:id="113" w:author="MANGIN ANTHONY" w:date="2022-11-03T17:24:00Z">
              <w:r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-Biopsy &amp; Blood sample</w:t>
              </w:r>
              <w:r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at 6 month</w:t>
              </w:r>
            </w:ins>
          </w:p>
        </w:tc>
      </w:tr>
      <w:tr w:rsidR="00CC6B63" w:rsidRPr="00C90C75" w14:paraId="3DBCBA04" w14:textId="77777777" w:rsidTr="00F64781">
        <w:trPr>
          <w:trHeight w:val="326"/>
          <w:ins w:id="114" w:author="MANGIN ANTHONY" w:date="2022-11-03T17:24:00Z"/>
        </w:trPr>
        <w:tc>
          <w:tcPr>
            <w:tcW w:w="561" w:type="dxa"/>
          </w:tcPr>
          <w:p w14:paraId="78A607B2" w14:textId="77777777" w:rsidR="00CC6B63" w:rsidRPr="00C90C75" w:rsidRDefault="00CC6B63" w:rsidP="00CC6B63">
            <w:pPr>
              <w:spacing w:after="0" w:line="240" w:lineRule="auto"/>
              <w:rPr>
                <w:ins w:id="115" w:author="MANGIN ANTHONY" w:date="2022-11-03T17:24:00Z"/>
                <w:sz w:val="20"/>
              </w:rPr>
            </w:pPr>
          </w:p>
        </w:tc>
        <w:tc>
          <w:tcPr>
            <w:tcW w:w="573" w:type="dxa"/>
          </w:tcPr>
          <w:p w14:paraId="14821F5E" w14:textId="77777777" w:rsidR="00CC6B63" w:rsidRPr="00C90C75" w:rsidRDefault="00CC6B63" w:rsidP="00CC6B63">
            <w:pPr>
              <w:spacing w:after="0" w:line="240" w:lineRule="auto"/>
              <w:rPr>
                <w:ins w:id="116" w:author="MANGIN ANTHONY" w:date="2022-11-03T17:24:00Z"/>
                <w:rFonts w:ascii="Verdana" w:hAnsi="Verdana"/>
                <w:b/>
                <w:noProof/>
                <w:color w:val="000000"/>
                <w:sz w:val="20"/>
                <w:szCs w:val="18"/>
                <w:shd w:val="clear" w:color="auto" w:fill="FFFFFF"/>
                <w:lang w:eastAsia="fr-FR"/>
              </w:rPr>
            </w:pPr>
          </w:p>
        </w:tc>
        <w:tc>
          <w:tcPr>
            <w:tcW w:w="6791" w:type="dxa"/>
            <w:gridSpan w:val="2"/>
          </w:tcPr>
          <w:p w14:paraId="5EFA2726" w14:textId="7D2C0F25" w:rsidR="00CC6B63" w:rsidRPr="00C90C75" w:rsidRDefault="00CC6B63" w:rsidP="00880D66">
            <w:pPr>
              <w:spacing w:after="0" w:line="240" w:lineRule="auto"/>
              <w:rPr>
                <w:ins w:id="117" w:author="MANGIN ANTHONY" w:date="2022-11-03T17:24:00Z"/>
                <w:noProof/>
                <w:sz w:val="20"/>
                <w:lang w:eastAsia="fr-FR"/>
              </w:rPr>
            </w:pPr>
            <w:ins w:id="118" w:author="MANGIN ANTHONY" w:date="2022-11-03T17:24:00Z">
              <w:r>
                <w:rPr>
                  <w:noProof/>
                  <w:sz w:val="20"/>
                  <w:lang w:eastAsia="fr-FR"/>
                </w:rPr>
                <w:t xml:space="preserve"> </w:t>
              </w:r>
            </w:ins>
            <w:ins w:id="119" w:author="MANGIN ANTHONY" w:date="2022-11-14T12:13:00Z">
              <w:r w:rsidR="00880D66"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F1</w:t>
              </w:r>
              <w:r w:rsidR="00880D66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9</w:t>
              </w:r>
              <w:r w:rsidR="00880D66" w:rsidRPr="00C90C75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>-Biopsy &amp; Blood sample</w:t>
              </w:r>
              <w:r w:rsidR="00880D66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</w:t>
              </w:r>
            </w:ins>
            <w:ins w:id="120" w:author="MANGIN ANTHONY" w:date="2022-11-03T17:24:00Z">
              <w:r>
                <w:rPr>
                  <w:noProof/>
                  <w:sz w:val="20"/>
                  <w:lang w:eastAsia="fr-FR"/>
                </w:rPr>
                <w:t>at progression / end of treatment.</w:t>
              </w:r>
            </w:ins>
          </w:p>
        </w:tc>
      </w:tr>
      <w:tr w:rsidR="00CC6B63" w:rsidRPr="00C90C75" w14:paraId="0395B4CD" w14:textId="77777777" w:rsidTr="00F64781">
        <w:trPr>
          <w:trHeight w:val="326"/>
          <w:ins w:id="121" w:author="MANGIN ANTHONY" w:date="2022-11-03T17:23:00Z"/>
        </w:trPr>
        <w:tc>
          <w:tcPr>
            <w:tcW w:w="561" w:type="dxa"/>
          </w:tcPr>
          <w:p w14:paraId="6D239473" w14:textId="77777777" w:rsidR="00CC6B63" w:rsidRPr="00C90C75" w:rsidRDefault="00CC6B63" w:rsidP="00CC6B63">
            <w:pPr>
              <w:spacing w:after="0" w:line="240" w:lineRule="auto"/>
              <w:rPr>
                <w:ins w:id="122" w:author="MANGIN ANTHONY" w:date="2022-11-03T17:23:00Z"/>
                <w:sz w:val="20"/>
              </w:rPr>
            </w:pPr>
          </w:p>
        </w:tc>
        <w:tc>
          <w:tcPr>
            <w:tcW w:w="573" w:type="dxa"/>
          </w:tcPr>
          <w:p w14:paraId="0902FB1D" w14:textId="77777777" w:rsidR="00CC6B63" w:rsidRPr="00C90C75" w:rsidRDefault="00CC6B63" w:rsidP="00CC6B63">
            <w:pPr>
              <w:spacing w:after="0" w:line="240" w:lineRule="auto"/>
              <w:rPr>
                <w:ins w:id="123" w:author="MANGIN ANTHONY" w:date="2022-11-03T17:23:00Z"/>
                <w:rFonts w:ascii="Verdana" w:hAnsi="Verdana"/>
                <w:b/>
                <w:noProof/>
                <w:color w:val="000000"/>
                <w:sz w:val="20"/>
                <w:szCs w:val="18"/>
                <w:shd w:val="clear" w:color="auto" w:fill="FFFFFF"/>
                <w:lang w:eastAsia="fr-FR"/>
              </w:rPr>
            </w:pPr>
          </w:p>
        </w:tc>
        <w:tc>
          <w:tcPr>
            <w:tcW w:w="6791" w:type="dxa"/>
            <w:gridSpan w:val="2"/>
          </w:tcPr>
          <w:p w14:paraId="52683A69" w14:textId="77777777" w:rsidR="00CC6B63" w:rsidRPr="00C90C75" w:rsidRDefault="00CC6B63" w:rsidP="00CC6B63">
            <w:pPr>
              <w:spacing w:after="0" w:line="240" w:lineRule="auto"/>
              <w:rPr>
                <w:ins w:id="124" w:author="MANGIN ANTHONY" w:date="2022-11-03T17:23:00Z"/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</w:pPr>
          </w:p>
        </w:tc>
      </w:tr>
      <w:tr w:rsidR="00CC6B63" w:rsidRPr="00C90C75" w14:paraId="04A3FC9B" w14:textId="77777777" w:rsidTr="00F64781">
        <w:tblPrEx>
          <w:tblW w:w="7925" w:type="dxa"/>
          <w:tblLayout w:type="fixed"/>
          <w:tblPrExChange w:id="125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26"/>
          <w:trPrChange w:id="126" w:author="MANGIN ANTHONY" w:date="2022-11-03T15:15:00Z">
            <w:trPr>
              <w:gridAfter w:val="0"/>
              <w:trHeight w:val="326"/>
            </w:trPr>
          </w:trPrChange>
        </w:trPr>
        <w:tc>
          <w:tcPr>
            <w:tcW w:w="561" w:type="dxa"/>
            <w:tcPrChange w:id="127" w:author="MANGIN ANTHONY" w:date="2022-11-03T15:15:00Z">
              <w:tcPr>
                <w:tcW w:w="561" w:type="dxa"/>
                <w:gridSpan w:val="2"/>
              </w:tcPr>
            </w:tcPrChange>
          </w:tcPr>
          <w:p w14:paraId="719F4F08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28" w:author="MANGIN ANTHONY" w:date="2022-11-03T15:15:00Z">
              <w:tcPr>
                <w:tcW w:w="560" w:type="dxa"/>
                <w:gridSpan w:val="2"/>
              </w:tcPr>
            </w:tcPrChange>
          </w:tcPr>
          <w:p w14:paraId="07A7E0B8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</w:pPr>
            <w:r w:rsidRPr="00C90C75">
              <w:rPr>
                <w:rFonts w:ascii="Verdana" w:hAnsi="Verdana"/>
                <w:b/>
                <w:noProof/>
                <w:color w:val="000000"/>
                <w:sz w:val="20"/>
                <w:szCs w:val="18"/>
                <w:shd w:val="clear" w:color="auto" w:fill="FFFFFF"/>
                <w:lang w:eastAsia="fr-FR"/>
              </w:rPr>
              <w:drawing>
                <wp:inline distT="0" distB="0" distL="0" distR="0" wp14:anchorId="08B495BB" wp14:editId="12E0CFD9">
                  <wp:extent cx="200106" cy="181048"/>
                  <wp:effectExtent l="0" t="0" r="9525" b="952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129" w:author="MANGIN ANTHONY" w:date="2022-11-03T15:15:00Z">
              <w:tcPr>
                <w:tcW w:w="6804" w:type="dxa"/>
                <w:gridSpan w:val="5"/>
              </w:tcPr>
            </w:tcPrChange>
          </w:tcPr>
          <w:p w14:paraId="4E649B3B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</w:pPr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 xml:space="preserve">Cycle N° XX (repeated) (28 </w:t>
            </w:r>
            <w:proofErr w:type="spellStart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>jours</w:t>
            </w:r>
            <w:proofErr w:type="spellEnd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>delai</w:t>
            </w:r>
            <w:proofErr w:type="spellEnd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  <w:lang w:val="en-US"/>
              </w:rPr>
              <w:t>)</w:t>
            </w:r>
          </w:p>
        </w:tc>
      </w:tr>
      <w:tr w:rsidR="00CC6B63" w:rsidRPr="00C90C75" w14:paraId="3364CF8B" w14:textId="77777777" w:rsidTr="00F64781">
        <w:tblPrEx>
          <w:tblW w:w="7925" w:type="dxa"/>
          <w:tblLayout w:type="fixed"/>
          <w:tblPrExChange w:id="130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31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32" w:author="MANGIN ANTHONY" w:date="2022-11-03T15:15:00Z">
              <w:tcPr>
                <w:tcW w:w="561" w:type="dxa"/>
                <w:gridSpan w:val="2"/>
              </w:tcPr>
            </w:tcPrChange>
          </w:tcPr>
          <w:p w14:paraId="221E7571" w14:textId="77777777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133" w:author="MANGIN ANTHONY" w:date="2022-11-03T15:15:00Z">
              <w:tcPr>
                <w:tcW w:w="560" w:type="dxa"/>
                <w:gridSpan w:val="2"/>
              </w:tcPr>
            </w:tcPrChange>
          </w:tcPr>
          <w:p w14:paraId="058C2D32" w14:textId="77777777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134" w:author="MANGIN ANTHONY" w:date="2022-11-03T15:15:00Z">
              <w:tcPr>
                <w:tcW w:w="560" w:type="dxa"/>
                <w:gridSpan w:val="3"/>
              </w:tcPr>
            </w:tcPrChange>
          </w:tcPr>
          <w:p w14:paraId="6DAE9308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5592720D" wp14:editId="6E2E3BBB">
                  <wp:extent cx="181048" cy="181048"/>
                  <wp:effectExtent l="0" t="0" r="9525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35" w:author="MANGIN ANTHONY" w:date="2022-11-03T15:15:00Z">
              <w:tcPr>
                <w:tcW w:w="6244" w:type="dxa"/>
                <w:gridSpan w:val="2"/>
              </w:tcPr>
            </w:tcPrChange>
          </w:tcPr>
          <w:p w14:paraId="5D4B78C4" w14:textId="6166CAC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 xml:space="preserve">F09-Vital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S</w:t>
            </w:r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ign</w:t>
            </w:r>
            <w:proofErr w:type="spellEnd"/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 xml:space="preserve"> and </w:t>
            </w:r>
            <w:proofErr w:type="spellStart"/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Clinical</w:t>
            </w:r>
            <w:proofErr w:type="spellEnd"/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 xml:space="preserve"> </w:t>
            </w:r>
            <w:proofErr w:type="spellStart"/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Examination</w:t>
            </w:r>
            <w:proofErr w:type="spellEnd"/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 xml:space="preserve"> </w:t>
            </w:r>
          </w:p>
        </w:tc>
      </w:tr>
      <w:tr w:rsidR="00CC6B63" w:rsidRPr="00C90C75" w14:paraId="33B2560F" w14:textId="77777777" w:rsidTr="00F64781">
        <w:tblPrEx>
          <w:tblW w:w="7925" w:type="dxa"/>
          <w:tblLayout w:type="fixed"/>
          <w:tblPrExChange w:id="136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37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38" w:author="MANGIN ANTHONY" w:date="2022-11-03T15:15:00Z">
              <w:tcPr>
                <w:tcW w:w="561" w:type="dxa"/>
                <w:gridSpan w:val="2"/>
              </w:tcPr>
            </w:tcPrChange>
          </w:tcPr>
          <w:p w14:paraId="3D7AE741" w14:textId="77777777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139" w:author="MANGIN ANTHONY" w:date="2022-11-03T15:15:00Z">
              <w:tcPr>
                <w:tcW w:w="560" w:type="dxa"/>
                <w:gridSpan w:val="2"/>
              </w:tcPr>
            </w:tcPrChange>
          </w:tcPr>
          <w:p w14:paraId="2F0687B3" w14:textId="77777777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140" w:author="MANGIN ANTHONY" w:date="2022-11-03T15:15:00Z">
              <w:tcPr>
                <w:tcW w:w="560" w:type="dxa"/>
                <w:gridSpan w:val="3"/>
              </w:tcPr>
            </w:tcPrChange>
          </w:tcPr>
          <w:p w14:paraId="2890A4C3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7EB65B0F" wp14:editId="34D03E78">
                  <wp:extent cx="181048" cy="181048"/>
                  <wp:effectExtent l="0" t="0" r="9525" b="9525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41" w:author="MANGIN ANTHONY" w:date="2022-11-03T15:15:00Z">
              <w:tcPr>
                <w:tcW w:w="6244" w:type="dxa"/>
                <w:gridSpan w:val="2"/>
              </w:tcPr>
            </w:tcPrChange>
          </w:tcPr>
          <w:p w14:paraId="500D924C" w14:textId="5C5272BB" w:rsidR="00CC6B63" w:rsidRPr="00800F23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F10-Laboratory tests</w:t>
            </w:r>
          </w:p>
        </w:tc>
      </w:tr>
      <w:tr w:rsidR="00F64781" w:rsidRPr="00C90C75" w14:paraId="02E34DE8" w14:textId="77777777" w:rsidTr="00121EF1">
        <w:tblPrEx>
          <w:tblW w:w="7925" w:type="dxa"/>
          <w:tblLayout w:type="fixed"/>
          <w:tblPrExChange w:id="142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43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44" w:author="MANGIN ANTHONY" w:date="2022-11-03T15:15:00Z">
              <w:tcPr>
                <w:tcW w:w="561" w:type="dxa"/>
                <w:gridSpan w:val="2"/>
              </w:tcPr>
            </w:tcPrChange>
          </w:tcPr>
          <w:p w14:paraId="2010434B" w14:textId="77777777" w:rsidR="00F64781" w:rsidRPr="00C90C75" w:rsidRDefault="00F64781" w:rsidP="00F6478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145" w:author="MANGIN ANTHONY" w:date="2022-11-03T15:15:00Z">
              <w:tcPr>
                <w:tcW w:w="560" w:type="dxa"/>
                <w:gridSpan w:val="2"/>
              </w:tcPr>
            </w:tcPrChange>
          </w:tcPr>
          <w:p w14:paraId="2AF254E9" w14:textId="77777777" w:rsidR="00F64781" w:rsidRPr="00C90C75" w:rsidRDefault="00F64781" w:rsidP="00F6478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146" w:author="MANGIN ANTHONY" w:date="2022-11-03T15:15:00Z">
              <w:tcPr>
                <w:tcW w:w="560" w:type="dxa"/>
                <w:gridSpan w:val="3"/>
              </w:tcPr>
            </w:tcPrChange>
          </w:tcPr>
          <w:p w14:paraId="2DB03F1E" w14:textId="77777777" w:rsidR="00F64781" w:rsidRPr="00C90C75" w:rsidRDefault="00F64781" w:rsidP="00F64781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5305CAD" wp14:editId="0B6036D0">
                  <wp:extent cx="181048" cy="181048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47" w:author="MANGIN ANTHONY" w:date="2022-11-03T15:15:00Z">
              <w:tcPr>
                <w:tcW w:w="6244" w:type="dxa"/>
                <w:gridSpan w:val="2"/>
              </w:tcPr>
            </w:tcPrChange>
          </w:tcPr>
          <w:p w14:paraId="5D723EE2" w14:textId="77777777" w:rsidR="00F64781" w:rsidRPr="00C90C75" w:rsidRDefault="00F64781" w:rsidP="00F6478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F11-</w:t>
            </w:r>
            <w:ins w:id="148" w:author="MANGIN ANTHONY" w:date="2022-11-03T15:14:00Z">
              <w:r w:rsidRPr="005332AA">
                <w:rPr>
                  <w:rFonts w:eastAsia="MS Mincho" w:cs="Arial"/>
                  <w:bCs/>
                  <w:color w:val="000000"/>
                  <w:lang w:val="en-US"/>
                </w:rPr>
                <w:t xml:space="preserve"> </w:t>
              </w:r>
              <w:proofErr w:type="spellStart"/>
              <w:r>
                <w:rPr>
                  <w:rFonts w:eastAsia="MS Mincho" w:cs="Arial"/>
                  <w:bCs/>
                  <w:color w:val="000000"/>
                  <w:lang w:val="en-US"/>
                </w:rPr>
                <w:t>S</w:t>
              </w:r>
              <w:r w:rsidRPr="005332AA">
                <w:rPr>
                  <w:rFonts w:eastAsia="MS Mincho" w:cs="Arial"/>
                  <w:bCs/>
                  <w:color w:val="000000"/>
                  <w:lang w:val="en-US"/>
                </w:rPr>
                <w:t>otorasib</w:t>
              </w:r>
              <w:proofErr w:type="spellEnd"/>
              <w:r w:rsidRPr="00C90C75" w:rsidDel="00861BF0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t xml:space="preserve"> </w:t>
              </w:r>
            </w:ins>
            <w:del w:id="149" w:author="MANGIN ANTHONY" w:date="2022-11-03T15:14:00Z">
              <w:r w:rsidRPr="00C90C75" w:rsidDel="00861BF0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delText xml:space="preserve">Soratinib </w:delText>
              </w:r>
            </w:del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Administration form</w:t>
            </w:r>
          </w:p>
        </w:tc>
      </w:tr>
      <w:tr w:rsidR="00CC6B63" w:rsidRPr="00C90C75" w14:paraId="0EEF8561" w14:textId="77777777" w:rsidTr="00F64781">
        <w:tblPrEx>
          <w:tblW w:w="7925" w:type="dxa"/>
          <w:tblLayout w:type="fixed"/>
          <w:tblPrExChange w:id="150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51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52" w:author="MANGIN ANTHONY" w:date="2022-11-03T15:15:00Z">
              <w:tcPr>
                <w:tcW w:w="561" w:type="dxa"/>
                <w:gridSpan w:val="2"/>
              </w:tcPr>
            </w:tcPrChange>
          </w:tcPr>
          <w:p w14:paraId="5B9C5F3B" w14:textId="3399F580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73" w:type="dxa"/>
            <w:tcPrChange w:id="153" w:author="MANGIN ANTHONY" w:date="2022-11-03T15:15:00Z">
              <w:tcPr>
                <w:tcW w:w="560" w:type="dxa"/>
                <w:gridSpan w:val="2"/>
              </w:tcPr>
            </w:tcPrChange>
          </w:tcPr>
          <w:p w14:paraId="18FE35D9" w14:textId="77777777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47" w:type="dxa"/>
            <w:tcPrChange w:id="154" w:author="MANGIN ANTHONY" w:date="2022-11-03T15:15:00Z">
              <w:tcPr>
                <w:tcW w:w="560" w:type="dxa"/>
                <w:gridSpan w:val="3"/>
              </w:tcPr>
            </w:tcPrChange>
          </w:tcPr>
          <w:p w14:paraId="6B649062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3F94A5A" wp14:editId="7DA6207B">
                  <wp:extent cx="181048" cy="181048"/>
                  <wp:effectExtent l="0" t="0" r="9525" b="952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55" w:author="MANGIN ANTHONY" w:date="2022-11-03T15:15:00Z">
              <w:tcPr>
                <w:tcW w:w="6244" w:type="dxa"/>
                <w:gridSpan w:val="2"/>
              </w:tcPr>
            </w:tcPrChange>
          </w:tcPr>
          <w:p w14:paraId="0C03F58B" w14:textId="23E9CCF5" w:rsidR="00CC6B63" w:rsidRPr="00C90C75" w:rsidRDefault="00CC6B63" w:rsidP="00F6478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F11-</w:t>
            </w:r>
            <w:ins w:id="156" w:author="MANGIN ANTHONY" w:date="2022-11-03T15:14:00Z">
              <w:r w:rsidRPr="005332AA">
                <w:rPr>
                  <w:rFonts w:eastAsia="MS Mincho" w:cs="Arial"/>
                  <w:bCs/>
                  <w:color w:val="000000"/>
                  <w:lang w:val="en-US"/>
                </w:rPr>
                <w:t xml:space="preserve"> </w:t>
              </w:r>
            </w:ins>
            <w:r w:rsidR="00F64781">
              <w:rPr>
                <w:rFonts w:eastAsia="MS Mincho" w:cs="Arial"/>
                <w:bCs/>
                <w:color w:val="000000"/>
                <w:lang w:val="en-US"/>
              </w:rPr>
              <w:t xml:space="preserve">QLQ </w:t>
            </w:r>
            <w:bookmarkStart w:id="157" w:name="_GoBack"/>
            <w:r w:rsidR="00F64781">
              <w:rPr>
                <w:rFonts w:eastAsia="MS Mincho" w:cs="Arial"/>
                <w:bCs/>
                <w:color w:val="000000"/>
                <w:lang w:val="en-US"/>
              </w:rPr>
              <w:t>(</w:t>
            </w:r>
            <w:proofErr w:type="spellStart"/>
            <w:r w:rsidR="00F64781">
              <w:rPr>
                <w:rFonts w:eastAsia="MS Mincho" w:cs="Arial"/>
                <w:bCs/>
                <w:color w:val="000000"/>
                <w:lang w:val="en-US"/>
              </w:rPr>
              <w:t>tous</w:t>
            </w:r>
            <w:proofErr w:type="spellEnd"/>
            <w:r w:rsidR="00F64781">
              <w:rPr>
                <w:rFonts w:eastAsia="MS Mincho" w:cs="Arial"/>
                <w:bCs/>
                <w:color w:val="000000"/>
                <w:lang w:val="en-US"/>
              </w:rPr>
              <w:t xml:space="preserve"> les 2 cycles</w:t>
            </w:r>
            <w:bookmarkEnd w:id="157"/>
            <w:r w:rsidR="00F64781">
              <w:rPr>
                <w:rFonts w:eastAsia="MS Mincho" w:cs="Arial"/>
                <w:bCs/>
                <w:color w:val="000000"/>
                <w:lang w:val="en-US"/>
              </w:rPr>
              <w:t>)</w:t>
            </w:r>
          </w:p>
        </w:tc>
      </w:tr>
      <w:tr w:rsidR="00CC6B63" w:rsidRPr="00C90C75" w14:paraId="6776EF45" w14:textId="77777777" w:rsidTr="00F64781">
        <w:tblPrEx>
          <w:tblW w:w="7925" w:type="dxa"/>
          <w:tblLayout w:type="fixed"/>
          <w:tblPrExChange w:id="158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59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60" w:author="MANGIN ANTHONY" w:date="2022-11-03T15:15:00Z">
              <w:tcPr>
                <w:tcW w:w="561" w:type="dxa"/>
                <w:gridSpan w:val="2"/>
              </w:tcPr>
            </w:tcPrChange>
          </w:tcPr>
          <w:p w14:paraId="15DC9057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61" w:author="MANGIN ANTHONY" w:date="2022-11-03T15:15:00Z">
              <w:tcPr>
                <w:tcW w:w="560" w:type="dxa"/>
                <w:gridSpan w:val="2"/>
              </w:tcPr>
            </w:tcPrChange>
          </w:tcPr>
          <w:p w14:paraId="499A12A0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938FAF4" wp14:editId="4A004E9D">
                  <wp:extent cx="200106" cy="181048"/>
                  <wp:effectExtent l="0" t="0" r="9525" b="952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162" w:author="MANGIN ANTHONY" w:date="2022-11-03T15:15:00Z">
              <w:tcPr>
                <w:tcW w:w="6804" w:type="dxa"/>
                <w:gridSpan w:val="5"/>
              </w:tcPr>
            </w:tcPrChange>
          </w:tcPr>
          <w:p w14:paraId="36C966BB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  <w:t>End of treatment</w:t>
            </w:r>
          </w:p>
        </w:tc>
      </w:tr>
      <w:tr w:rsidR="00CC6B63" w:rsidRPr="00C90C75" w14:paraId="07A4B771" w14:textId="77777777" w:rsidTr="00F64781">
        <w:tblPrEx>
          <w:tblW w:w="7925" w:type="dxa"/>
          <w:tblLayout w:type="fixed"/>
          <w:tblPrExChange w:id="163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64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65" w:author="MANGIN ANTHONY" w:date="2022-11-03T15:15:00Z">
              <w:tcPr>
                <w:tcW w:w="561" w:type="dxa"/>
                <w:gridSpan w:val="2"/>
              </w:tcPr>
            </w:tcPrChange>
          </w:tcPr>
          <w:p w14:paraId="58C61404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66" w:author="MANGIN ANTHONY" w:date="2022-11-03T15:15:00Z">
              <w:tcPr>
                <w:tcW w:w="560" w:type="dxa"/>
                <w:gridSpan w:val="2"/>
              </w:tcPr>
            </w:tcPrChange>
          </w:tcPr>
          <w:p w14:paraId="41FAB126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167" w:author="MANGIN ANTHONY" w:date="2022-11-03T15:15:00Z">
              <w:tcPr>
                <w:tcW w:w="560" w:type="dxa"/>
                <w:gridSpan w:val="3"/>
              </w:tcPr>
            </w:tcPrChange>
          </w:tcPr>
          <w:p w14:paraId="496AD486" w14:textId="0AC2013E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08D4AD10" wp14:editId="61FFF1FD">
                  <wp:extent cx="181048" cy="181048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68" w:author="MANGIN ANTHONY" w:date="2022-11-03T15:15:00Z">
              <w:tcPr>
                <w:tcW w:w="6244" w:type="dxa"/>
                <w:gridSpan w:val="2"/>
              </w:tcPr>
            </w:tcPrChange>
          </w:tcPr>
          <w:p w14:paraId="2267EABA" w14:textId="37852AA6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F10-Laboratory tests</w:t>
            </w:r>
          </w:p>
        </w:tc>
      </w:tr>
      <w:tr w:rsidR="00CC6B63" w:rsidRPr="00C90C75" w14:paraId="77B0C58E" w14:textId="77777777" w:rsidTr="00F64781">
        <w:tblPrEx>
          <w:tblW w:w="7925" w:type="dxa"/>
          <w:tblLayout w:type="fixed"/>
          <w:tblPrExChange w:id="169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70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71" w:author="MANGIN ANTHONY" w:date="2022-11-03T15:15:00Z">
              <w:tcPr>
                <w:tcW w:w="561" w:type="dxa"/>
                <w:gridSpan w:val="2"/>
              </w:tcPr>
            </w:tcPrChange>
          </w:tcPr>
          <w:p w14:paraId="551E23AB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72" w:author="MANGIN ANTHONY" w:date="2022-11-03T15:15:00Z">
              <w:tcPr>
                <w:tcW w:w="560" w:type="dxa"/>
                <w:gridSpan w:val="2"/>
              </w:tcPr>
            </w:tcPrChange>
          </w:tcPr>
          <w:p w14:paraId="004B4B1D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173" w:author="MANGIN ANTHONY" w:date="2022-11-03T15:15:00Z">
              <w:tcPr>
                <w:tcW w:w="560" w:type="dxa"/>
                <w:gridSpan w:val="3"/>
              </w:tcPr>
            </w:tcPrChange>
          </w:tcPr>
          <w:p w14:paraId="638D51E7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2F35313" wp14:editId="3BC6C36A">
                  <wp:extent cx="181048" cy="181048"/>
                  <wp:effectExtent l="0" t="0" r="9525" b="9525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74" w:author="MANGIN ANTHONY" w:date="2022-11-03T15:15:00Z">
              <w:tcPr>
                <w:tcW w:w="6244" w:type="dxa"/>
                <w:gridSpan w:val="2"/>
              </w:tcPr>
            </w:tcPrChange>
          </w:tcPr>
          <w:p w14:paraId="3F8BF7DE" w14:textId="52B79591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F12-End of treatment-summary of care</w:t>
            </w:r>
          </w:p>
        </w:tc>
      </w:tr>
      <w:tr w:rsidR="00CC6B63" w:rsidRPr="00C90C75" w14:paraId="6181A2FD" w14:textId="77777777" w:rsidTr="00F64781">
        <w:tblPrEx>
          <w:tblW w:w="7925" w:type="dxa"/>
          <w:tblLayout w:type="fixed"/>
          <w:tblPrExChange w:id="175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76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77" w:author="MANGIN ANTHONY" w:date="2022-11-03T15:15:00Z">
              <w:tcPr>
                <w:tcW w:w="561" w:type="dxa"/>
                <w:gridSpan w:val="2"/>
              </w:tcPr>
            </w:tcPrChange>
          </w:tcPr>
          <w:p w14:paraId="5397C47B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78" w:author="MANGIN ANTHONY" w:date="2022-11-03T15:15:00Z">
              <w:tcPr>
                <w:tcW w:w="560" w:type="dxa"/>
                <w:gridSpan w:val="2"/>
              </w:tcPr>
            </w:tcPrChange>
          </w:tcPr>
          <w:p w14:paraId="0059921B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179" w:author="MANGIN ANTHONY" w:date="2022-11-03T15:15:00Z">
              <w:tcPr>
                <w:tcW w:w="560" w:type="dxa"/>
                <w:gridSpan w:val="3"/>
              </w:tcPr>
            </w:tcPrChange>
          </w:tcPr>
          <w:p w14:paraId="0746CD1C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5343863C" wp14:editId="608185A2">
                  <wp:extent cx="181048" cy="181048"/>
                  <wp:effectExtent l="0" t="0" r="9525" b="9525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80" w:author="MANGIN ANTHONY" w:date="2022-11-03T15:15:00Z">
              <w:tcPr>
                <w:tcW w:w="6244" w:type="dxa"/>
                <w:gridSpan w:val="2"/>
              </w:tcPr>
            </w:tcPrChange>
          </w:tcPr>
          <w:p w14:paraId="42376099" w14:textId="67F1B091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 xml:space="preserve">F13-Safety visit (30 days after end of </w:t>
            </w:r>
            <w:proofErr w:type="spellStart"/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trt</w:t>
            </w:r>
            <w:proofErr w:type="spellEnd"/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)</w:t>
            </w:r>
          </w:p>
        </w:tc>
      </w:tr>
      <w:tr w:rsidR="00CC6B63" w:rsidRPr="00C90C75" w14:paraId="4FE8161A" w14:textId="77777777" w:rsidTr="00F64781">
        <w:tblPrEx>
          <w:tblW w:w="7925" w:type="dxa"/>
          <w:tblLayout w:type="fixed"/>
          <w:tblPrExChange w:id="181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82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83" w:author="MANGIN ANTHONY" w:date="2022-11-03T15:15:00Z">
              <w:tcPr>
                <w:tcW w:w="561" w:type="dxa"/>
                <w:gridSpan w:val="2"/>
              </w:tcPr>
            </w:tcPrChange>
          </w:tcPr>
          <w:p w14:paraId="4556B786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84" w:author="MANGIN ANTHONY" w:date="2022-11-03T15:15:00Z">
              <w:tcPr>
                <w:tcW w:w="560" w:type="dxa"/>
                <w:gridSpan w:val="2"/>
              </w:tcPr>
            </w:tcPrChange>
          </w:tcPr>
          <w:p w14:paraId="2ACB73EF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3F08FE3" wp14:editId="1ECCD0DB">
                  <wp:extent cx="200106" cy="181048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185" w:author="MANGIN ANTHONY" w:date="2022-11-03T15:15:00Z">
              <w:tcPr>
                <w:tcW w:w="6804" w:type="dxa"/>
                <w:gridSpan w:val="5"/>
              </w:tcPr>
            </w:tcPrChange>
          </w:tcPr>
          <w:p w14:paraId="5A2B7303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  <w:t>Adverse Event</w:t>
            </w:r>
          </w:p>
        </w:tc>
      </w:tr>
      <w:tr w:rsidR="00CC6B63" w:rsidRPr="00C90C75" w14:paraId="7335A47F" w14:textId="77777777" w:rsidTr="00F64781">
        <w:tblPrEx>
          <w:tblW w:w="7925" w:type="dxa"/>
          <w:tblLayout w:type="fixed"/>
          <w:tblPrExChange w:id="186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87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88" w:author="MANGIN ANTHONY" w:date="2022-11-03T15:15:00Z">
              <w:tcPr>
                <w:tcW w:w="561" w:type="dxa"/>
                <w:gridSpan w:val="2"/>
              </w:tcPr>
            </w:tcPrChange>
          </w:tcPr>
          <w:p w14:paraId="15A4BF63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89" w:author="MANGIN ANTHONY" w:date="2022-11-03T15:15:00Z">
              <w:tcPr>
                <w:tcW w:w="560" w:type="dxa"/>
                <w:gridSpan w:val="2"/>
              </w:tcPr>
            </w:tcPrChange>
          </w:tcPr>
          <w:p w14:paraId="6C4EE791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190" w:author="MANGIN ANTHONY" w:date="2022-11-03T15:15:00Z">
              <w:tcPr>
                <w:tcW w:w="560" w:type="dxa"/>
                <w:gridSpan w:val="3"/>
              </w:tcPr>
            </w:tcPrChange>
          </w:tcPr>
          <w:p w14:paraId="2A16A521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2752FC9" wp14:editId="54B6FDC5">
                  <wp:extent cx="181048" cy="181048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191" w:author="MANGIN ANTHONY" w:date="2022-11-03T15:15:00Z">
              <w:tcPr>
                <w:tcW w:w="6244" w:type="dxa"/>
                <w:gridSpan w:val="2"/>
              </w:tcPr>
            </w:tcPrChange>
          </w:tcPr>
          <w:p w14:paraId="41C9BBC7" w14:textId="3E0FA329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F14-Adverse Event</w:t>
            </w:r>
          </w:p>
        </w:tc>
      </w:tr>
      <w:tr w:rsidR="00CC6B63" w:rsidRPr="00C90C75" w14:paraId="10951658" w14:textId="77777777" w:rsidTr="00F64781">
        <w:tblPrEx>
          <w:tblW w:w="7925" w:type="dxa"/>
          <w:tblLayout w:type="fixed"/>
          <w:tblPrExChange w:id="192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93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94" w:author="MANGIN ANTHONY" w:date="2022-11-03T15:15:00Z">
              <w:tcPr>
                <w:tcW w:w="561" w:type="dxa"/>
                <w:gridSpan w:val="2"/>
              </w:tcPr>
            </w:tcPrChange>
          </w:tcPr>
          <w:p w14:paraId="6BF488DB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195" w:author="MANGIN ANTHONY" w:date="2022-11-03T15:15:00Z">
              <w:tcPr>
                <w:tcW w:w="560" w:type="dxa"/>
                <w:gridSpan w:val="2"/>
              </w:tcPr>
            </w:tcPrChange>
          </w:tcPr>
          <w:p w14:paraId="1F3328FB" w14:textId="77777777" w:rsidR="00CC6B63" w:rsidRPr="00C90C75" w:rsidRDefault="00CC6B63" w:rsidP="00CC6B63">
            <w:pPr>
              <w:spacing w:after="0" w:line="240" w:lineRule="auto"/>
              <w:rPr>
                <w:sz w:val="20"/>
                <w:lang w:val="en-US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0B3260E9" wp14:editId="26BC852A">
                  <wp:extent cx="200106" cy="181048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196" w:author="MANGIN ANTHONY" w:date="2022-11-03T15:15:00Z">
              <w:tcPr>
                <w:tcW w:w="6804" w:type="dxa"/>
                <w:gridSpan w:val="5"/>
              </w:tcPr>
            </w:tcPrChange>
          </w:tcPr>
          <w:p w14:paraId="08B7DC8F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  <w:t>RECIST</w:t>
            </w:r>
          </w:p>
        </w:tc>
      </w:tr>
      <w:tr w:rsidR="00CC6B63" w:rsidRPr="00C90C75" w14:paraId="21D488C9" w14:textId="77777777" w:rsidTr="00F64781">
        <w:tblPrEx>
          <w:tblW w:w="7925" w:type="dxa"/>
          <w:tblLayout w:type="fixed"/>
          <w:tblPrExChange w:id="197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198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199" w:author="MANGIN ANTHONY" w:date="2022-11-03T15:15:00Z">
              <w:tcPr>
                <w:tcW w:w="561" w:type="dxa"/>
                <w:gridSpan w:val="2"/>
              </w:tcPr>
            </w:tcPrChange>
          </w:tcPr>
          <w:p w14:paraId="4286F0E1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00" w:author="MANGIN ANTHONY" w:date="2022-11-03T15:15:00Z">
              <w:tcPr>
                <w:tcW w:w="560" w:type="dxa"/>
                <w:gridSpan w:val="2"/>
              </w:tcPr>
            </w:tcPrChange>
          </w:tcPr>
          <w:p w14:paraId="4DD3C972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01" w:author="MANGIN ANTHONY" w:date="2022-11-03T15:15:00Z">
              <w:tcPr>
                <w:tcW w:w="560" w:type="dxa"/>
                <w:gridSpan w:val="3"/>
              </w:tcPr>
            </w:tcPrChange>
          </w:tcPr>
          <w:p w14:paraId="50E3EEDC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294D70C7" wp14:editId="1AEC57F0">
                  <wp:extent cx="181048" cy="181048"/>
                  <wp:effectExtent l="0" t="0" r="9525" b="952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02" w:author="MANGIN ANTHONY" w:date="2022-11-03T15:15:00Z">
              <w:tcPr>
                <w:tcW w:w="6244" w:type="dxa"/>
                <w:gridSpan w:val="2"/>
              </w:tcPr>
            </w:tcPrChange>
          </w:tcPr>
          <w:p w14:paraId="534F3C99" w14:textId="78F338BA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F15-RECIST Evaluation</w:t>
            </w:r>
          </w:p>
        </w:tc>
      </w:tr>
      <w:tr w:rsidR="00CC6B63" w:rsidRPr="00C90C75" w14:paraId="5C7C8757" w14:textId="77777777" w:rsidTr="00F64781">
        <w:tblPrEx>
          <w:tblW w:w="7925" w:type="dxa"/>
          <w:tblLayout w:type="fixed"/>
          <w:tblPrExChange w:id="203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04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05" w:author="MANGIN ANTHONY" w:date="2022-11-03T15:15:00Z">
              <w:tcPr>
                <w:tcW w:w="561" w:type="dxa"/>
                <w:gridSpan w:val="2"/>
              </w:tcPr>
            </w:tcPrChange>
          </w:tcPr>
          <w:p w14:paraId="71903A45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06" w:author="MANGIN ANTHONY" w:date="2022-11-03T15:15:00Z">
              <w:tcPr>
                <w:tcW w:w="560" w:type="dxa"/>
                <w:gridSpan w:val="2"/>
              </w:tcPr>
            </w:tcPrChange>
          </w:tcPr>
          <w:p w14:paraId="45184C32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77F65D43" wp14:editId="4164D3B1">
                  <wp:extent cx="200106" cy="181048"/>
                  <wp:effectExtent l="0" t="0" r="9525" b="952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207" w:author="MANGIN ANTHONY" w:date="2022-11-03T15:15:00Z">
              <w:tcPr>
                <w:tcW w:w="6804" w:type="dxa"/>
                <w:gridSpan w:val="5"/>
              </w:tcPr>
            </w:tcPrChange>
          </w:tcPr>
          <w:p w14:paraId="502FFFFE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  <w:t xml:space="preserve">Concomitant </w:t>
            </w:r>
            <w:proofErr w:type="spellStart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  <w:t>treatment</w:t>
            </w:r>
            <w:proofErr w:type="spellEnd"/>
          </w:p>
        </w:tc>
      </w:tr>
      <w:tr w:rsidR="00CC6B63" w:rsidRPr="00C90C75" w14:paraId="743FC50E" w14:textId="77777777" w:rsidTr="00F64781">
        <w:tblPrEx>
          <w:tblW w:w="7925" w:type="dxa"/>
          <w:tblLayout w:type="fixed"/>
          <w:tblPrExChange w:id="208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09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10" w:author="MANGIN ANTHONY" w:date="2022-11-03T15:15:00Z">
              <w:tcPr>
                <w:tcW w:w="561" w:type="dxa"/>
                <w:gridSpan w:val="2"/>
              </w:tcPr>
            </w:tcPrChange>
          </w:tcPr>
          <w:p w14:paraId="30610D2B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11" w:author="MANGIN ANTHONY" w:date="2022-11-03T15:15:00Z">
              <w:tcPr>
                <w:tcW w:w="560" w:type="dxa"/>
                <w:gridSpan w:val="2"/>
              </w:tcPr>
            </w:tcPrChange>
          </w:tcPr>
          <w:p w14:paraId="1642E811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12" w:author="MANGIN ANTHONY" w:date="2022-11-03T15:15:00Z">
              <w:tcPr>
                <w:tcW w:w="560" w:type="dxa"/>
                <w:gridSpan w:val="3"/>
              </w:tcPr>
            </w:tcPrChange>
          </w:tcPr>
          <w:p w14:paraId="1FCD858E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541A0CFC" wp14:editId="0670F7AB">
                  <wp:extent cx="181048" cy="181048"/>
                  <wp:effectExtent l="0" t="0" r="9525" b="952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13" w:author="MANGIN ANTHONY" w:date="2022-11-03T15:15:00Z">
              <w:tcPr>
                <w:tcW w:w="6244" w:type="dxa"/>
                <w:gridSpan w:val="2"/>
              </w:tcPr>
            </w:tcPrChange>
          </w:tcPr>
          <w:p w14:paraId="2A8966F6" w14:textId="59BA1542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 xml:space="preserve">F16-Concomitant </w:t>
            </w:r>
            <w:proofErr w:type="spellStart"/>
            <w:r w:rsidRPr="00C90C75"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  <w:t>treatment</w:t>
            </w:r>
            <w:proofErr w:type="spellEnd"/>
          </w:p>
        </w:tc>
      </w:tr>
      <w:tr w:rsidR="00CC6B63" w:rsidRPr="00C90C75" w14:paraId="5C9AF361" w14:textId="77777777" w:rsidTr="00F64781">
        <w:tblPrEx>
          <w:tblW w:w="7925" w:type="dxa"/>
          <w:tblLayout w:type="fixed"/>
          <w:tblPrExChange w:id="214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15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16" w:author="MANGIN ANTHONY" w:date="2022-11-03T15:15:00Z">
              <w:tcPr>
                <w:tcW w:w="561" w:type="dxa"/>
                <w:gridSpan w:val="2"/>
              </w:tcPr>
            </w:tcPrChange>
          </w:tcPr>
          <w:p w14:paraId="4D77942F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17" w:author="MANGIN ANTHONY" w:date="2022-11-03T15:15:00Z">
              <w:tcPr>
                <w:tcW w:w="560" w:type="dxa"/>
                <w:gridSpan w:val="2"/>
              </w:tcPr>
            </w:tcPrChange>
          </w:tcPr>
          <w:p w14:paraId="7F7CB0B4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6D9FF9D" wp14:editId="642FEF1E">
                  <wp:extent cx="200106" cy="181048"/>
                  <wp:effectExtent l="0" t="0" r="9525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218" w:author="MANGIN ANTHONY" w:date="2022-11-03T15:15:00Z">
              <w:tcPr>
                <w:tcW w:w="6804" w:type="dxa"/>
                <w:gridSpan w:val="5"/>
              </w:tcPr>
            </w:tcPrChange>
          </w:tcPr>
          <w:p w14:paraId="6D93DD3A" w14:textId="4EAFEEFE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eastAsia="fr-FR"/>
              </w:rPr>
            </w:pPr>
            <w:proofErr w:type="spellStart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  <w:t>Follow</w:t>
            </w:r>
            <w:proofErr w:type="spellEnd"/>
            <w:r w:rsidRPr="00C90C75"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  <w:t>-Up</w:t>
            </w:r>
          </w:p>
        </w:tc>
      </w:tr>
      <w:tr w:rsidR="00CC6B63" w:rsidRPr="00C90C75" w14:paraId="4C18BBA8" w14:textId="77777777" w:rsidTr="00F64781">
        <w:tblPrEx>
          <w:tblW w:w="7925" w:type="dxa"/>
          <w:tblLayout w:type="fixed"/>
          <w:tblPrExChange w:id="219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20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21" w:author="MANGIN ANTHONY" w:date="2022-11-03T15:15:00Z">
              <w:tcPr>
                <w:tcW w:w="561" w:type="dxa"/>
                <w:gridSpan w:val="2"/>
              </w:tcPr>
            </w:tcPrChange>
          </w:tcPr>
          <w:p w14:paraId="3F77AD13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22" w:author="MANGIN ANTHONY" w:date="2022-11-03T15:15:00Z">
              <w:tcPr>
                <w:tcW w:w="560" w:type="dxa"/>
                <w:gridSpan w:val="2"/>
              </w:tcPr>
            </w:tcPrChange>
          </w:tcPr>
          <w:p w14:paraId="6D378DC3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23" w:author="MANGIN ANTHONY" w:date="2022-11-03T15:15:00Z">
              <w:tcPr>
                <w:tcW w:w="560" w:type="dxa"/>
                <w:gridSpan w:val="3"/>
              </w:tcPr>
            </w:tcPrChange>
          </w:tcPr>
          <w:p w14:paraId="07466635" w14:textId="77777777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1DF53DDF" wp14:editId="64536409">
                  <wp:extent cx="181048" cy="181048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24" w:author="MANGIN ANTHONY" w:date="2022-11-03T15:15:00Z">
              <w:tcPr>
                <w:tcW w:w="6244" w:type="dxa"/>
                <w:gridSpan w:val="2"/>
              </w:tcPr>
            </w:tcPrChange>
          </w:tcPr>
          <w:p w14:paraId="32CBB62D" w14:textId="54B04BB9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F17-FU (every 12 weeks)</w:t>
            </w:r>
          </w:p>
        </w:tc>
      </w:tr>
      <w:tr w:rsidR="00CC6B63" w:rsidRPr="00C90C75" w14:paraId="73B1858F" w14:textId="77777777" w:rsidTr="00F64781">
        <w:tblPrEx>
          <w:tblW w:w="7925" w:type="dxa"/>
          <w:tblLayout w:type="fixed"/>
          <w:tblPrExChange w:id="225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26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27" w:author="MANGIN ANTHONY" w:date="2022-11-03T15:15:00Z">
              <w:tcPr>
                <w:tcW w:w="561" w:type="dxa"/>
                <w:gridSpan w:val="2"/>
              </w:tcPr>
            </w:tcPrChange>
          </w:tcPr>
          <w:p w14:paraId="6BE3F7AB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28" w:author="MANGIN ANTHONY" w:date="2022-11-03T15:15:00Z">
              <w:tcPr>
                <w:tcW w:w="560" w:type="dxa"/>
                <w:gridSpan w:val="2"/>
              </w:tcPr>
            </w:tcPrChange>
          </w:tcPr>
          <w:p w14:paraId="23A13A95" w14:textId="2394F740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del w:id="229" w:author="MANGIN ANTHONY" w:date="2022-11-03T17:22:00Z">
              <w:r w:rsidRPr="00C90C75" w:rsidDel="00CC6B63">
                <w:rPr>
                  <w:noProof/>
                  <w:sz w:val="20"/>
                  <w:lang w:eastAsia="fr-FR"/>
                </w:rPr>
                <w:drawing>
                  <wp:inline distT="0" distB="0" distL="0" distR="0" wp14:anchorId="6E3186CE" wp14:editId="7D0D8F5C">
                    <wp:extent cx="200106" cy="181048"/>
                    <wp:effectExtent l="0" t="0" r="9525" b="9525"/>
                    <wp:docPr id="22" name="Imag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106" cy="1810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791" w:type="dxa"/>
            <w:gridSpan w:val="2"/>
            <w:tcPrChange w:id="230" w:author="MANGIN ANTHONY" w:date="2022-11-03T15:15:00Z">
              <w:tcPr>
                <w:tcW w:w="6804" w:type="dxa"/>
                <w:gridSpan w:val="5"/>
              </w:tcPr>
            </w:tcPrChange>
          </w:tcPr>
          <w:p w14:paraId="7B51297C" w14:textId="7C8208B5" w:rsidR="00CC6B63" w:rsidRPr="00C90C75" w:rsidRDefault="00CC6B63" w:rsidP="00CC6B63">
            <w:pPr>
              <w:spacing w:after="0" w:line="240" w:lineRule="auto"/>
              <w:rPr>
                <w:sz w:val="20"/>
                <w:szCs w:val="18"/>
              </w:rPr>
            </w:pPr>
            <w:del w:id="231" w:author="MANGIN ANTHONY" w:date="2022-11-03T17:22:00Z">
              <w:r w:rsidRPr="00C90C75" w:rsidDel="00CC6B63">
                <w:rPr>
                  <w:rFonts w:ascii="Verdana" w:hAnsi="Verdana"/>
                  <w:b/>
                  <w:color w:val="000000"/>
                  <w:sz w:val="20"/>
                  <w:szCs w:val="18"/>
                  <w:shd w:val="clear" w:color="auto" w:fill="FFFFFF"/>
                </w:rPr>
                <w:delText>Translational research</w:delText>
              </w:r>
            </w:del>
          </w:p>
        </w:tc>
      </w:tr>
      <w:tr w:rsidR="00CC6B63" w:rsidRPr="00C90C75" w14:paraId="591701F5" w14:textId="77777777" w:rsidTr="00F64781">
        <w:tblPrEx>
          <w:tblW w:w="7925" w:type="dxa"/>
          <w:tblLayout w:type="fixed"/>
          <w:tblPrExChange w:id="232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33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34" w:author="MANGIN ANTHONY" w:date="2022-11-03T15:15:00Z">
              <w:tcPr>
                <w:tcW w:w="561" w:type="dxa"/>
                <w:gridSpan w:val="2"/>
              </w:tcPr>
            </w:tcPrChange>
          </w:tcPr>
          <w:p w14:paraId="7C5DC78A" w14:textId="77777777" w:rsidR="00CC6B63" w:rsidRPr="00C90C75" w:rsidDel="00FB768C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35" w:author="MANGIN ANTHONY" w:date="2022-11-03T15:15:00Z">
              <w:tcPr>
                <w:tcW w:w="560" w:type="dxa"/>
                <w:gridSpan w:val="2"/>
              </w:tcPr>
            </w:tcPrChange>
          </w:tcPr>
          <w:p w14:paraId="34BCFE6E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36" w:author="MANGIN ANTHONY" w:date="2022-11-03T15:15:00Z">
              <w:tcPr>
                <w:tcW w:w="560" w:type="dxa"/>
                <w:gridSpan w:val="3"/>
              </w:tcPr>
            </w:tcPrChange>
          </w:tcPr>
          <w:p w14:paraId="5179A132" w14:textId="21C2EE2C" w:rsidR="00CC6B63" w:rsidRPr="00C90C75" w:rsidRDefault="00CC6B63" w:rsidP="00CC6B63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18"/>
                <w:shd w:val="clear" w:color="auto" w:fill="FFFFFF"/>
              </w:rPr>
            </w:pPr>
            <w:del w:id="237" w:author="MANGIN ANTHONY" w:date="2022-11-03T17:22:00Z">
              <w:r w:rsidRPr="00C90C75" w:rsidDel="001E67E8">
                <w:rPr>
                  <w:noProof/>
                  <w:sz w:val="20"/>
                  <w:lang w:eastAsia="fr-FR"/>
                </w:rPr>
                <w:drawing>
                  <wp:inline distT="0" distB="0" distL="0" distR="0" wp14:anchorId="0C41A673" wp14:editId="4D9B3E27">
                    <wp:extent cx="181048" cy="181048"/>
                    <wp:effectExtent l="0" t="0" r="9525" b="9525"/>
                    <wp:docPr id="23" name="Image 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1048" cy="1810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44" w:type="dxa"/>
            <w:tcPrChange w:id="238" w:author="MANGIN ANTHONY" w:date="2022-11-03T15:15:00Z">
              <w:tcPr>
                <w:tcW w:w="6244" w:type="dxa"/>
                <w:gridSpan w:val="2"/>
              </w:tcPr>
            </w:tcPrChange>
          </w:tcPr>
          <w:p w14:paraId="4229CFD5" w14:textId="762C6F9E" w:rsidR="00CC6B63" w:rsidRPr="00C90C75" w:rsidRDefault="00CC6B63" w:rsidP="00CC6B63">
            <w:pPr>
              <w:spacing w:after="0" w:line="240" w:lineRule="auto"/>
              <w:rPr>
                <w:sz w:val="20"/>
                <w:szCs w:val="18"/>
              </w:rPr>
            </w:pPr>
            <w:del w:id="239" w:author="MANGIN ANTHONY" w:date="2022-11-03T17:22:00Z">
              <w:r w:rsidRPr="00C90C75" w:rsidDel="001E67E8">
                <w:rPr>
                  <w:rFonts w:ascii="Verdana" w:eastAsia="Times New Roman" w:hAnsi="Verdana" w:cs="Times New Roman"/>
                  <w:sz w:val="20"/>
                  <w:szCs w:val="18"/>
                  <w:lang w:val="en-US" w:eastAsia="fr-FR"/>
                </w:rPr>
                <w:delText>F18-Biopsy &amp; Blood sample</w:delText>
              </w:r>
            </w:del>
          </w:p>
        </w:tc>
      </w:tr>
      <w:tr w:rsidR="00CC6B63" w:rsidRPr="00C90C75" w14:paraId="038A278F" w14:textId="77777777" w:rsidTr="00F64781">
        <w:tblPrEx>
          <w:tblW w:w="7925" w:type="dxa"/>
          <w:tblLayout w:type="fixed"/>
          <w:tblPrExChange w:id="240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41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42" w:author="MANGIN ANTHONY" w:date="2022-11-03T15:15:00Z">
              <w:tcPr>
                <w:tcW w:w="561" w:type="dxa"/>
                <w:gridSpan w:val="2"/>
              </w:tcPr>
            </w:tcPrChange>
          </w:tcPr>
          <w:p w14:paraId="0602547A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43" w:author="MANGIN ANTHONY" w:date="2022-11-03T15:15:00Z">
              <w:tcPr>
                <w:tcW w:w="560" w:type="dxa"/>
                <w:gridSpan w:val="2"/>
              </w:tcPr>
            </w:tcPrChange>
          </w:tcPr>
          <w:p w14:paraId="226F9095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3F08890F" wp14:editId="457ED572">
                  <wp:extent cx="200106" cy="181048"/>
                  <wp:effectExtent l="0" t="0" r="9525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244" w:author="MANGIN ANTHONY" w:date="2022-11-03T15:15:00Z">
              <w:tcPr>
                <w:tcW w:w="6804" w:type="dxa"/>
                <w:gridSpan w:val="5"/>
              </w:tcPr>
            </w:tcPrChange>
          </w:tcPr>
          <w:p w14:paraId="2D0A69D0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  <w:t>Event</w:t>
            </w:r>
          </w:p>
        </w:tc>
      </w:tr>
      <w:tr w:rsidR="00CC6B63" w:rsidRPr="00C90C75" w14:paraId="553CEBEA" w14:textId="77777777" w:rsidTr="00F64781">
        <w:tblPrEx>
          <w:tblW w:w="7925" w:type="dxa"/>
          <w:tblLayout w:type="fixed"/>
          <w:tblPrExChange w:id="245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46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47" w:author="MANGIN ANTHONY" w:date="2022-11-03T15:15:00Z">
              <w:tcPr>
                <w:tcW w:w="561" w:type="dxa"/>
                <w:gridSpan w:val="2"/>
              </w:tcPr>
            </w:tcPrChange>
          </w:tcPr>
          <w:p w14:paraId="661C4801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48" w:author="MANGIN ANTHONY" w:date="2022-11-03T15:15:00Z">
              <w:tcPr>
                <w:tcW w:w="560" w:type="dxa"/>
                <w:gridSpan w:val="2"/>
              </w:tcPr>
            </w:tcPrChange>
          </w:tcPr>
          <w:p w14:paraId="66032AE6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49" w:author="MANGIN ANTHONY" w:date="2022-11-03T15:15:00Z">
              <w:tcPr>
                <w:tcW w:w="560" w:type="dxa"/>
                <w:gridSpan w:val="3"/>
              </w:tcPr>
            </w:tcPrChange>
          </w:tcPr>
          <w:p w14:paraId="22919FE9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2DCF5DD1" wp14:editId="074EE7E2">
                  <wp:extent cx="181048" cy="181048"/>
                  <wp:effectExtent l="0" t="0" r="9525" b="952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50" w:author="MANGIN ANTHONY" w:date="2022-11-03T15:15:00Z">
              <w:tcPr>
                <w:tcW w:w="6244" w:type="dxa"/>
                <w:gridSpan w:val="2"/>
              </w:tcPr>
            </w:tcPrChange>
          </w:tcPr>
          <w:p w14:paraId="47B065C4" w14:textId="0A55D8B8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F19-Relapse</w:t>
            </w:r>
          </w:p>
        </w:tc>
      </w:tr>
      <w:tr w:rsidR="00CC6B63" w:rsidRPr="00C90C75" w14:paraId="73173DD9" w14:textId="77777777" w:rsidTr="00F64781">
        <w:tblPrEx>
          <w:tblW w:w="7925" w:type="dxa"/>
          <w:tblLayout w:type="fixed"/>
          <w:tblPrExChange w:id="251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52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53" w:author="MANGIN ANTHONY" w:date="2022-11-03T15:15:00Z">
              <w:tcPr>
                <w:tcW w:w="561" w:type="dxa"/>
                <w:gridSpan w:val="2"/>
              </w:tcPr>
            </w:tcPrChange>
          </w:tcPr>
          <w:p w14:paraId="1D335670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54" w:author="MANGIN ANTHONY" w:date="2022-11-03T15:15:00Z">
              <w:tcPr>
                <w:tcW w:w="560" w:type="dxa"/>
                <w:gridSpan w:val="2"/>
              </w:tcPr>
            </w:tcPrChange>
          </w:tcPr>
          <w:p w14:paraId="5587C5C7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55" w:author="MANGIN ANTHONY" w:date="2022-11-03T15:15:00Z">
              <w:tcPr>
                <w:tcW w:w="560" w:type="dxa"/>
                <w:gridSpan w:val="3"/>
              </w:tcPr>
            </w:tcPrChange>
          </w:tcPr>
          <w:p w14:paraId="54BB3AE2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79226B1E" wp14:editId="38744992">
                  <wp:extent cx="181048" cy="181048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56" w:author="MANGIN ANTHONY" w:date="2022-11-03T15:15:00Z">
              <w:tcPr>
                <w:tcW w:w="6244" w:type="dxa"/>
                <w:gridSpan w:val="2"/>
              </w:tcPr>
            </w:tcPrChange>
          </w:tcPr>
          <w:p w14:paraId="2DCED6E8" w14:textId="1A67BC86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F20-Second cancer</w:t>
            </w:r>
          </w:p>
        </w:tc>
      </w:tr>
      <w:tr w:rsidR="00CC6B63" w:rsidRPr="00C90C75" w14:paraId="52EC0BE9" w14:textId="77777777" w:rsidTr="00F64781">
        <w:tblPrEx>
          <w:tblW w:w="7925" w:type="dxa"/>
          <w:tblLayout w:type="fixed"/>
          <w:tblPrExChange w:id="257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58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59" w:author="MANGIN ANTHONY" w:date="2022-11-03T15:15:00Z">
              <w:tcPr>
                <w:tcW w:w="561" w:type="dxa"/>
                <w:gridSpan w:val="2"/>
              </w:tcPr>
            </w:tcPrChange>
          </w:tcPr>
          <w:p w14:paraId="5DAC972E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60" w:author="MANGIN ANTHONY" w:date="2022-11-03T15:15:00Z">
              <w:tcPr>
                <w:tcW w:w="560" w:type="dxa"/>
                <w:gridSpan w:val="2"/>
              </w:tcPr>
            </w:tcPrChange>
          </w:tcPr>
          <w:p w14:paraId="4130A889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61" w:author="MANGIN ANTHONY" w:date="2022-11-03T15:15:00Z">
              <w:tcPr>
                <w:tcW w:w="560" w:type="dxa"/>
                <w:gridSpan w:val="3"/>
              </w:tcPr>
            </w:tcPrChange>
          </w:tcPr>
          <w:p w14:paraId="02BE6E09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03740A0" wp14:editId="42B72B1E">
                  <wp:extent cx="181048" cy="181048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62" w:author="MANGIN ANTHONY" w:date="2022-11-03T15:15:00Z">
              <w:tcPr>
                <w:tcW w:w="6244" w:type="dxa"/>
                <w:gridSpan w:val="2"/>
              </w:tcPr>
            </w:tcPrChange>
          </w:tcPr>
          <w:p w14:paraId="5E8FEFB6" w14:textId="18B82491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F21-Death</w:t>
            </w:r>
          </w:p>
        </w:tc>
      </w:tr>
      <w:tr w:rsidR="00CC6B63" w:rsidRPr="00C90C75" w14:paraId="599CA975" w14:textId="77777777" w:rsidTr="00F64781">
        <w:tblPrEx>
          <w:tblW w:w="7925" w:type="dxa"/>
          <w:tblLayout w:type="fixed"/>
          <w:tblPrExChange w:id="263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64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65" w:author="MANGIN ANTHONY" w:date="2022-11-03T15:15:00Z">
              <w:tcPr>
                <w:tcW w:w="561" w:type="dxa"/>
                <w:gridSpan w:val="2"/>
              </w:tcPr>
            </w:tcPrChange>
          </w:tcPr>
          <w:p w14:paraId="4AF02F6B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66" w:author="MANGIN ANTHONY" w:date="2022-11-03T15:15:00Z">
              <w:tcPr>
                <w:tcW w:w="560" w:type="dxa"/>
                <w:gridSpan w:val="2"/>
              </w:tcPr>
            </w:tcPrChange>
          </w:tcPr>
          <w:p w14:paraId="7B57F808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64AEB2AD" wp14:editId="1D098E5C">
                  <wp:extent cx="200106" cy="181048"/>
                  <wp:effectExtent l="0" t="0" r="9525" b="9525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267" w:author="MANGIN ANTHONY" w:date="2022-11-03T15:15:00Z">
              <w:tcPr>
                <w:tcW w:w="6804" w:type="dxa"/>
                <w:gridSpan w:val="5"/>
              </w:tcPr>
            </w:tcPrChange>
          </w:tcPr>
          <w:p w14:paraId="78D334C7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  <w:t>End of Study</w:t>
            </w:r>
          </w:p>
        </w:tc>
      </w:tr>
      <w:tr w:rsidR="00CC6B63" w:rsidRPr="00C90C75" w14:paraId="03E78A3B" w14:textId="77777777" w:rsidTr="00F64781">
        <w:tblPrEx>
          <w:tblW w:w="7925" w:type="dxa"/>
          <w:tblLayout w:type="fixed"/>
          <w:tblPrExChange w:id="268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69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70" w:author="MANGIN ANTHONY" w:date="2022-11-03T15:15:00Z">
              <w:tcPr>
                <w:tcW w:w="561" w:type="dxa"/>
                <w:gridSpan w:val="2"/>
              </w:tcPr>
            </w:tcPrChange>
          </w:tcPr>
          <w:p w14:paraId="6A1DCE62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71" w:author="MANGIN ANTHONY" w:date="2022-11-03T15:15:00Z">
              <w:tcPr>
                <w:tcW w:w="560" w:type="dxa"/>
                <w:gridSpan w:val="2"/>
              </w:tcPr>
            </w:tcPrChange>
          </w:tcPr>
          <w:p w14:paraId="1483807D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72" w:author="MANGIN ANTHONY" w:date="2022-11-03T15:15:00Z">
              <w:tcPr>
                <w:tcW w:w="560" w:type="dxa"/>
                <w:gridSpan w:val="3"/>
              </w:tcPr>
            </w:tcPrChange>
          </w:tcPr>
          <w:p w14:paraId="13E4EAB1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12A72E66" wp14:editId="32ABC3C4">
                  <wp:extent cx="181048" cy="181048"/>
                  <wp:effectExtent l="0" t="0" r="9525" b="952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73" w:author="MANGIN ANTHONY" w:date="2022-11-03T15:15:00Z">
              <w:tcPr>
                <w:tcW w:w="6244" w:type="dxa"/>
                <w:gridSpan w:val="2"/>
              </w:tcPr>
            </w:tcPrChange>
          </w:tcPr>
          <w:p w14:paraId="500C5361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F22-End of Study</w:t>
            </w:r>
          </w:p>
        </w:tc>
      </w:tr>
      <w:tr w:rsidR="00CC6B63" w:rsidRPr="00C90C75" w14:paraId="5FA51BF2" w14:textId="77777777" w:rsidTr="00F64781">
        <w:tblPrEx>
          <w:tblW w:w="7925" w:type="dxa"/>
          <w:tblLayout w:type="fixed"/>
          <w:tblPrExChange w:id="274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75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76" w:author="MANGIN ANTHONY" w:date="2022-11-03T15:15:00Z">
              <w:tcPr>
                <w:tcW w:w="561" w:type="dxa"/>
                <w:gridSpan w:val="2"/>
              </w:tcPr>
            </w:tcPrChange>
          </w:tcPr>
          <w:p w14:paraId="4491BE9D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77" w:author="MANGIN ANTHONY" w:date="2022-11-03T15:15:00Z">
              <w:tcPr>
                <w:tcW w:w="560" w:type="dxa"/>
                <w:gridSpan w:val="2"/>
              </w:tcPr>
            </w:tcPrChange>
          </w:tcPr>
          <w:p w14:paraId="264A6620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07FDF472" wp14:editId="34976506">
                  <wp:extent cx="200106" cy="181048"/>
                  <wp:effectExtent l="0" t="0" r="9525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  <w:gridSpan w:val="2"/>
            <w:tcPrChange w:id="278" w:author="MANGIN ANTHONY" w:date="2022-11-03T15:15:00Z">
              <w:tcPr>
                <w:tcW w:w="6804" w:type="dxa"/>
                <w:gridSpan w:val="5"/>
              </w:tcPr>
            </w:tcPrChange>
          </w:tcPr>
          <w:p w14:paraId="26928FD8" w14:textId="6C234DF1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  <w:t xml:space="preserve">Post </w:t>
            </w:r>
            <w:proofErr w:type="spellStart"/>
            <w:r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  <w:t>étude</w:t>
            </w:r>
            <w:proofErr w:type="spellEnd"/>
          </w:p>
        </w:tc>
      </w:tr>
      <w:tr w:rsidR="00CC6B63" w:rsidRPr="00C90C75" w14:paraId="39E45D32" w14:textId="77777777" w:rsidTr="00F64781">
        <w:tblPrEx>
          <w:tblW w:w="7925" w:type="dxa"/>
          <w:tblLayout w:type="fixed"/>
          <w:tblPrExChange w:id="279" w:author="MANGIN ANTHONY" w:date="2022-11-03T15:15:00Z">
            <w:tblPrEx>
              <w:tblW w:w="79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340"/>
          <w:trPrChange w:id="280" w:author="MANGIN ANTHONY" w:date="2022-11-03T15:15:00Z">
            <w:trPr>
              <w:gridAfter w:val="0"/>
              <w:trHeight w:val="340"/>
            </w:trPr>
          </w:trPrChange>
        </w:trPr>
        <w:tc>
          <w:tcPr>
            <w:tcW w:w="561" w:type="dxa"/>
            <w:tcPrChange w:id="281" w:author="MANGIN ANTHONY" w:date="2022-11-03T15:15:00Z">
              <w:tcPr>
                <w:tcW w:w="561" w:type="dxa"/>
                <w:gridSpan w:val="2"/>
              </w:tcPr>
            </w:tcPrChange>
          </w:tcPr>
          <w:p w14:paraId="5C2E01E2" w14:textId="77777777" w:rsidR="00CC6B63" w:rsidRPr="00C90C75" w:rsidRDefault="00CC6B63" w:rsidP="00CC6B6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73" w:type="dxa"/>
            <w:tcPrChange w:id="282" w:author="MANGIN ANTHONY" w:date="2022-11-03T15:15:00Z">
              <w:tcPr>
                <w:tcW w:w="560" w:type="dxa"/>
                <w:gridSpan w:val="2"/>
              </w:tcPr>
            </w:tcPrChange>
          </w:tcPr>
          <w:p w14:paraId="6C0B1550" w14:textId="77777777" w:rsidR="00CC6B63" w:rsidRPr="00C90C75" w:rsidRDefault="00CC6B63" w:rsidP="00CC6B63">
            <w:pPr>
              <w:spacing w:after="0" w:line="240" w:lineRule="auto"/>
              <w:rPr>
                <w:noProof/>
                <w:sz w:val="20"/>
                <w:lang w:eastAsia="fr-FR"/>
              </w:rPr>
            </w:pPr>
          </w:p>
        </w:tc>
        <w:tc>
          <w:tcPr>
            <w:tcW w:w="547" w:type="dxa"/>
            <w:tcPrChange w:id="283" w:author="MANGIN ANTHONY" w:date="2022-11-03T15:15:00Z">
              <w:tcPr>
                <w:tcW w:w="560" w:type="dxa"/>
                <w:gridSpan w:val="3"/>
              </w:tcPr>
            </w:tcPrChange>
          </w:tcPr>
          <w:p w14:paraId="003D9295" w14:textId="77777777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18"/>
                <w:lang w:val="en-US" w:eastAsia="fr-FR"/>
              </w:rPr>
            </w:pPr>
            <w:r w:rsidRPr="00C90C75">
              <w:rPr>
                <w:noProof/>
                <w:sz w:val="20"/>
                <w:lang w:eastAsia="fr-FR"/>
              </w:rPr>
              <w:drawing>
                <wp:inline distT="0" distB="0" distL="0" distR="0" wp14:anchorId="2F0B6615" wp14:editId="6357F15E">
                  <wp:extent cx="181048" cy="181048"/>
                  <wp:effectExtent l="0" t="0" r="9525" b="952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8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PrChange w:id="284" w:author="MANGIN ANTHONY" w:date="2022-11-03T15:15:00Z">
              <w:tcPr>
                <w:tcW w:w="6244" w:type="dxa"/>
                <w:gridSpan w:val="2"/>
              </w:tcPr>
            </w:tcPrChange>
          </w:tcPr>
          <w:p w14:paraId="552CFCA0" w14:textId="1228C066" w:rsidR="00CC6B63" w:rsidRPr="00C90C75" w:rsidRDefault="00CC6B63" w:rsidP="00CC6B6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</w:pP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F2</w:t>
            </w:r>
            <w:r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3</w:t>
            </w:r>
            <w:r w:rsidRPr="00C90C75"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-</w:t>
            </w:r>
            <w:r>
              <w:rPr>
                <w:rFonts w:ascii="Verdana" w:eastAsia="Times New Roman" w:hAnsi="Verdana" w:cs="Times New Roman"/>
                <w:sz w:val="20"/>
                <w:szCs w:val="18"/>
                <w:lang w:val="en-US" w:eastAsia="fr-FR"/>
              </w:rPr>
              <w:t>LTFU</w:t>
            </w:r>
          </w:p>
        </w:tc>
      </w:tr>
    </w:tbl>
    <w:p w14:paraId="57B754BB" w14:textId="69E6D204" w:rsidR="008072E3" w:rsidRDefault="00282C21" w:rsidP="008072E3">
      <w:pPr>
        <w:jc w:val="center"/>
        <w:rPr>
          <w:b/>
          <w:bCs/>
        </w:rPr>
      </w:pPr>
      <w:r w:rsidRPr="0024307E">
        <w:rPr>
          <w:rFonts w:ascii="Verdana" w:hAnsi="Verdana"/>
          <w:b/>
          <w:color w:val="000000"/>
          <w:sz w:val="28"/>
          <w:szCs w:val="18"/>
          <w:shd w:val="clear" w:color="auto" w:fill="FFFFFF"/>
          <w:lang w:val="en-US"/>
        </w:rPr>
        <w:t xml:space="preserve"> </w:t>
      </w:r>
      <w:r w:rsidR="008072E3" w:rsidRPr="0024307E">
        <w:rPr>
          <w:rFonts w:ascii="Verdana" w:hAnsi="Verdana"/>
          <w:b/>
          <w:color w:val="000000"/>
          <w:sz w:val="28"/>
          <w:szCs w:val="18"/>
          <w:shd w:val="clear" w:color="auto" w:fill="FFFFFF"/>
          <w:lang w:val="en-US"/>
        </w:rPr>
        <w:t>Schedule of Visits</w:t>
      </w:r>
    </w:p>
    <w:p w14:paraId="0A70651E" w14:textId="77777777" w:rsidR="008072E3" w:rsidRPr="0024307E" w:rsidRDefault="008072E3" w:rsidP="008072E3">
      <w:pPr>
        <w:spacing w:after="0"/>
        <w:jc w:val="center"/>
        <w:rPr>
          <w:rFonts w:ascii="Verdana" w:hAnsi="Verdana"/>
          <w:b/>
          <w:color w:val="000000"/>
          <w:sz w:val="28"/>
          <w:szCs w:val="18"/>
          <w:shd w:val="clear" w:color="auto" w:fill="FFFFFF"/>
          <w:lang w:val="en-US"/>
        </w:rPr>
      </w:pPr>
    </w:p>
    <w:p w14:paraId="14E3E314" w14:textId="77777777" w:rsidR="008072E3" w:rsidRPr="008072E3" w:rsidRDefault="008072E3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sectPr w:rsidR="008072E3" w:rsidRPr="008072E3" w:rsidSect="00282C21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FDA"/>
    <w:multiLevelType w:val="hybridMultilevel"/>
    <w:tmpl w:val="380EBFDA"/>
    <w:lvl w:ilvl="0" w:tplc="CCC40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701C"/>
    <w:multiLevelType w:val="hybridMultilevel"/>
    <w:tmpl w:val="3FFE7AC2"/>
    <w:lvl w:ilvl="0" w:tplc="669CF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16C8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5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206AD8"/>
    <w:multiLevelType w:val="multilevel"/>
    <w:tmpl w:val="65A289E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N ANTHONY">
    <w15:presenceInfo w15:providerId="AD" w15:userId="S-1-5-21-4180503393-3342193872-1561575708-54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06"/>
    <w:rsid w:val="000F68ED"/>
    <w:rsid w:val="001041F8"/>
    <w:rsid w:val="001351B1"/>
    <w:rsid w:val="001F1221"/>
    <w:rsid w:val="001F3D5C"/>
    <w:rsid w:val="00200247"/>
    <w:rsid w:val="002122BE"/>
    <w:rsid w:val="00243932"/>
    <w:rsid w:val="00282C21"/>
    <w:rsid w:val="002F2630"/>
    <w:rsid w:val="00317F6B"/>
    <w:rsid w:val="003D3F2F"/>
    <w:rsid w:val="003E77FD"/>
    <w:rsid w:val="0050393E"/>
    <w:rsid w:val="00534B2F"/>
    <w:rsid w:val="005E6F75"/>
    <w:rsid w:val="005F2F83"/>
    <w:rsid w:val="00626875"/>
    <w:rsid w:val="006A1B0C"/>
    <w:rsid w:val="006E7147"/>
    <w:rsid w:val="0070618F"/>
    <w:rsid w:val="00800F23"/>
    <w:rsid w:val="00802042"/>
    <w:rsid w:val="008072E3"/>
    <w:rsid w:val="00861BF0"/>
    <w:rsid w:val="00874251"/>
    <w:rsid w:val="00880D66"/>
    <w:rsid w:val="008D4B4A"/>
    <w:rsid w:val="00935BCC"/>
    <w:rsid w:val="00950A4F"/>
    <w:rsid w:val="00A80DDA"/>
    <w:rsid w:val="00AE3989"/>
    <w:rsid w:val="00C32710"/>
    <w:rsid w:val="00C41B6F"/>
    <w:rsid w:val="00C57806"/>
    <w:rsid w:val="00C90C75"/>
    <w:rsid w:val="00C96CB8"/>
    <w:rsid w:val="00CC6B63"/>
    <w:rsid w:val="00D05776"/>
    <w:rsid w:val="00D45A8A"/>
    <w:rsid w:val="00F21DCE"/>
    <w:rsid w:val="00F64781"/>
    <w:rsid w:val="00FB768C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09B5"/>
  <w15:chartTrackingRefBased/>
  <w15:docId w15:val="{68B72AE7-EE28-4A34-8326-3B81DB71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E3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qFormat/>
    <w:rsid w:val="008072E3"/>
    <w:pPr>
      <w:keepNext/>
      <w:keepLines/>
      <w:numPr>
        <w:numId w:val="1"/>
      </w:numPr>
      <w:spacing w:before="60" w:after="60" w:line="240" w:lineRule="auto"/>
      <w:jc w:val="both"/>
      <w:outlineLvl w:val="0"/>
    </w:pPr>
    <w:rPr>
      <w:rFonts w:ascii="Arial" w:eastAsia="Times New Roman" w:hAnsi="Arial" w:cs="Arial"/>
      <w:b/>
      <w:iCs/>
      <w:caps/>
      <w:sz w:val="24"/>
      <w:szCs w:val="24"/>
      <w:lang w:val="en-US" w:eastAsia="fr-FR"/>
    </w:rPr>
  </w:style>
  <w:style w:type="paragraph" w:styleId="Titre2">
    <w:name w:val="heading 2"/>
    <w:aliases w:val="Titre 21"/>
    <w:basedOn w:val="Normal"/>
    <w:link w:val="Titre2Car"/>
    <w:qFormat/>
    <w:rsid w:val="008072E3"/>
    <w:pPr>
      <w:keepNext/>
      <w:numPr>
        <w:ilvl w:val="1"/>
        <w:numId w:val="1"/>
      </w:numPr>
      <w:spacing w:before="240" w:after="0" w:line="240" w:lineRule="auto"/>
      <w:ind w:right="-142"/>
      <w:jc w:val="both"/>
      <w:outlineLvl w:val="1"/>
    </w:pPr>
    <w:rPr>
      <w:rFonts w:ascii="Arial" w:eastAsia="Times New Roman" w:hAnsi="Arial" w:cs="Arial"/>
      <w:b/>
      <w:sz w:val="24"/>
      <w:szCs w:val="20"/>
      <w:lang w:val="en-US" w:eastAsia="fr-FR"/>
    </w:rPr>
  </w:style>
  <w:style w:type="paragraph" w:styleId="Titre3">
    <w:name w:val="heading 3"/>
    <w:basedOn w:val="Normal"/>
    <w:next w:val="Normal"/>
    <w:link w:val="Titre3Car"/>
    <w:qFormat/>
    <w:rsid w:val="008072E3"/>
    <w:pPr>
      <w:keepNext/>
      <w:numPr>
        <w:ilvl w:val="2"/>
        <w:numId w:val="1"/>
      </w:numPr>
      <w:tabs>
        <w:tab w:val="left" w:pos="851"/>
      </w:tabs>
      <w:spacing w:before="240" w:after="0" w:line="240" w:lineRule="auto"/>
      <w:jc w:val="both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8072E3"/>
    <w:pPr>
      <w:keepNext/>
      <w:numPr>
        <w:ilvl w:val="3"/>
        <w:numId w:val="1"/>
      </w:numPr>
      <w:spacing w:before="120" w:after="0" w:line="240" w:lineRule="auto"/>
      <w:ind w:right="-570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8072E3"/>
    <w:pPr>
      <w:keepNext/>
      <w:numPr>
        <w:ilvl w:val="4"/>
        <w:numId w:val="1"/>
      </w:numPr>
      <w:spacing w:before="120" w:after="0" w:line="240" w:lineRule="auto"/>
      <w:jc w:val="both"/>
      <w:outlineLvl w:val="4"/>
    </w:pPr>
    <w:rPr>
      <w:rFonts w:ascii="Times New Roman" w:eastAsia="Times New Roman" w:hAnsi="Times New Roman" w:cs="Times New Roman"/>
      <w:b/>
      <w:i/>
      <w:sz w:val="3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072E3"/>
    <w:pPr>
      <w:keepNext/>
      <w:numPr>
        <w:ilvl w:val="5"/>
        <w:numId w:val="1"/>
      </w:numPr>
      <w:tabs>
        <w:tab w:val="left" w:pos="567"/>
      </w:tabs>
      <w:spacing w:before="120" w:after="0" w:line="240" w:lineRule="auto"/>
      <w:jc w:val="center"/>
      <w:outlineLvl w:val="5"/>
    </w:pPr>
    <w:rPr>
      <w:rFonts w:ascii="Arial" w:eastAsia="Times New Roman" w:hAnsi="Arial" w:cs="Times New Roman"/>
      <w:b/>
      <w:sz w:val="32"/>
      <w:szCs w:val="20"/>
      <w:u w:val="single"/>
      <w:lang w:eastAsia="fr-FR"/>
    </w:rPr>
  </w:style>
  <w:style w:type="paragraph" w:styleId="Titre7">
    <w:name w:val="heading 7"/>
    <w:basedOn w:val="Normal"/>
    <w:next w:val="Normal"/>
    <w:link w:val="Titre7Car"/>
    <w:qFormat/>
    <w:rsid w:val="008072E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072E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072E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072E3"/>
    <w:rPr>
      <w:rFonts w:ascii="Arial" w:eastAsia="Times New Roman" w:hAnsi="Arial" w:cs="Arial"/>
      <w:b/>
      <w:iCs/>
      <w:caps/>
      <w:sz w:val="24"/>
      <w:szCs w:val="24"/>
      <w:lang w:val="en-US" w:eastAsia="fr-FR"/>
    </w:rPr>
  </w:style>
  <w:style w:type="character" w:customStyle="1" w:styleId="Titre2Car">
    <w:name w:val="Titre 2 Car"/>
    <w:aliases w:val="Titre 21 Car"/>
    <w:basedOn w:val="Policepardfaut"/>
    <w:link w:val="Titre2"/>
    <w:rsid w:val="008072E3"/>
    <w:rPr>
      <w:rFonts w:ascii="Arial" w:eastAsia="Times New Roman" w:hAnsi="Arial" w:cs="Arial"/>
      <w:b/>
      <w:sz w:val="24"/>
      <w:szCs w:val="20"/>
      <w:lang w:val="en-US" w:eastAsia="fr-FR"/>
    </w:rPr>
  </w:style>
  <w:style w:type="character" w:customStyle="1" w:styleId="Titre3Car">
    <w:name w:val="Titre 3 Car"/>
    <w:basedOn w:val="Policepardfaut"/>
    <w:link w:val="Titre3"/>
    <w:rsid w:val="008072E3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072E3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072E3"/>
    <w:rPr>
      <w:rFonts w:ascii="Times New Roman" w:eastAsia="Times New Roman" w:hAnsi="Times New Roman" w:cs="Times New Roman"/>
      <w:b/>
      <w:i/>
      <w:sz w:val="36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072E3"/>
    <w:rPr>
      <w:rFonts w:ascii="Arial" w:eastAsia="Times New Roman" w:hAnsi="Arial" w:cs="Times New Roman"/>
      <w:b/>
      <w:sz w:val="32"/>
      <w:szCs w:val="20"/>
      <w:u w:val="single"/>
      <w:lang w:eastAsia="fr-FR"/>
    </w:rPr>
  </w:style>
  <w:style w:type="character" w:customStyle="1" w:styleId="Titre7Car">
    <w:name w:val="Titre 7 Car"/>
    <w:basedOn w:val="Policepardfaut"/>
    <w:link w:val="Titre7"/>
    <w:rsid w:val="008072E3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072E3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072E3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8072E3"/>
    <w:pPr>
      <w:tabs>
        <w:tab w:val="center" w:pos="4536"/>
        <w:tab w:val="right" w:pos="9072"/>
      </w:tabs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8072E3"/>
    <w:rPr>
      <w:rFonts w:ascii="Arial" w:eastAsia="Times New Roman" w:hAnsi="Arial" w:cs="Times New Roman"/>
      <w:sz w:val="24"/>
      <w:szCs w:val="20"/>
      <w:lang w:eastAsia="fr-FR"/>
    </w:rPr>
  </w:style>
  <w:style w:type="character" w:styleId="Lienhypertexte">
    <w:name w:val="Hyperlink"/>
    <w:uiPriority w:val="99"/>
    <w:rsid w:val="008072E3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0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41B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1B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1B6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1B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1B6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B6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351B1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1351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gkelc">
    <w:name w:val="hgkelc"/>
    <w:basedOn w:val="Policepardfaut"/>
    <w:rsid w:val="001351B1"/>
  </w:style>
  <w:style w:type="paragraph" w:customStyle="1" w:styleId="Default">
    <w:name w:val="Default"/>
    <w:rsid w:val="00C327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1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8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8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5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7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5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1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9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9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6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5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8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14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3734-EBAA-435B-A4AD-3017361D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Gustave Roussy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MANGIN ANTHONY</dc:creator>
  <cp:keywords/>
  <dc:description/>
  <cp:lastModifiedBy>MANGIN ANTHONY</cp:lastModifiedBy>
  <cp:revision>22</cp:revision>
  <dcterms:created xsi:type="dcterms:W3CDTF">2022-06-14T08:54:00Z</dcterms:created>
  <dcterms:modified xsi:type="dcterms:W3CDTF">2023-01-13T10:07:00Z</dcterms:modified>
</cp:coreProperties>
</file>